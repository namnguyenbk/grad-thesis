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9842" w14:textId="77777777" w:rsidR="00236FC2" w:rsidRPr="00D73A80" w:rsidRDefault="00236FC2" w:rsidP="00421549">
      <w:pPr>
        <w:tabs>
          <w:tab w:val="left" w:pos="249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3A80">
        <w:rPr>
          <w:rFonts w:ascii="Times New Roman" w:eastAsia="Times New Roman" w:hAnsi="Times New Roman" w:cs="Times New Roman"/>
          <w:b/>
          <w:sz w:val="32"/>
          <w:szCs w:val="32"/>
        </w:rPr>
        <w:t>ĐẠI HỌC BÁCH KHOA HÀ NỘI</w:t>
      </w:r>
    </w:p>
    <w:p w14:paraId="4230EABA" w14:textId="77777777" w:rsidR="00236FC2" w:rsidRPr="00D73A80" w:rsidRDefault="00236FC2" w:rsidP="00421549">
      <w:pPr>
        <w:tabs>
          <w:tab w:val="left" w:pos="2490"/>
        </w:tabs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D73A80">
        <w:rPr>
          <w:rFonts w:ascii="Times New Roman" w:eastAsia="Times New Roman" w:hAnsi="Times New Roman" w:cs="Times New Roman"/>
          <w:sz w:val="28"/>
          <w:szCs w:val="32"/>
        </w:rPr>
        <w:t>VIỆN CÔNG NGHỆ THÔNG TIN &amp; TRUYỀN THÔNG</w:t>
      </w:r>
    </w:p>
    <w:p w14:paraId="69A9B7BC" w14:textId="77777777" w:rsidR="00236FC2" w:rsidRPr="00D73A80" w:rsidRDefault="00236FC2" w:rsidP="00421549">
      <w:pPr>
        <w:tabs>
          <w:tab w:val="center" w:pos="3420"/>
        </w:tabs>
        <w:spacing w:line="276" w:lineRule="auto"/>
        <w:ind w:right="-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3A80">
        <w:rPr>
          <w:rFonts w:ascii="Times New Roman" w:eastAsia="Times New Roman" w:hAnsi="Times New Roman" w:cs="Times New Roman"/>
          <w:sz w:val="28"/>
          <w:szCs w:val="28"/>
        </w:rPr>
        <w:t>-----</w:t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A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B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26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A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sym w:font="Wingdings" w:char="F09B"/>
      </w:r>
      <w:r w:rsidRPr="00D73A80">
        <w:rPr>
          <w:rFonts w:ascii="Times New Roman" w:eastAsia="Times New Roman" w:hAnsi="Times New Roman" w:cs="Times New Roman"/>
          <w:sz w:val="28"/>
          <w:szCs w:val="28"/>
        </w:rPr>
        <w:t>-----</w:t>
      </w:r>
    </w:p>
    <w:p w14:paraId="7589E6FE" w14:textId="42D792B7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63245556" w14:textId="03EAC2CD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603FDDEE" w14:textId="6333533B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73A80"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430CF01A" wp14:editId="6263DDF9">
            <wp:extent cx="1318260" cy="1934845"/>
            <wp:effectExtent l="0" t="0" r="0" b="8255"/>
            <wp:docPr id="18" name="Picture 18" descr="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9C73" w14:textId="77777777" w:rsidR="00236FC2" w:rsidRDefault="00236FC2" w:rsidP="00421549">
      <w:pPr>
        <w:spacing w:after="120" w:line="276" w:lineRule="auto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1DCFBB41" w14:textId="2873978E" w:rsidR="00236FC2" w:rsidRPr="00D73A80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73A80">
        <w:rPr>
          <w:rFonts w:ascii="Times New Roman" w:eastAsia="Times New Roman" w:hAnsi="Times New Roman" w:cs="Times New Roman"/>
          <w:b/>
          <w:sz w:val="50"/>
          <w:szCs w:val="50"/>
        </w:rPr>
        <w:t>PHÂN TÍCH YÊU CẦU</w:t>
      </w:r>
    </w:p>
    <w:p w14:paraId="454F6D5A" w14:textId="46584922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</w:rPr>
      </w:pPr>
      <w:r w:rsidRPr="00D73A80">
        <w:rPr>
          <w:rFonts w:ascii="Times New Roman" w:eastAsia="Times New Roman" w:hAnsi="Times New Roman" w:cs="Times New Roman"/>
          <w:sz w:val="36"/>
          <w:szCs w:val="42"/>
        </w:rPr>
        <w:t xml:space="preserve">HỌC PHẦN: </w:t>
      </w:r>
      <w:r>
        <w:rPr>
          <w:rFonts w:ascii="Times New Roman" w:eastAsia="Times New Roman" w:hAnsi="Times New Roman" w:cs="Times New Roman"/>
          <w:sz w:val="36"/>
          <w:szCs w:val="42"/>
        </w:rPr>
        <w:t>ĐỒ ÁN TỐT NGHIỆP CỬ NHÂN</w:t>
      </w:r>
    </w:p>
    <w:p w14:paraId="352BCD0A" w14:textId="77777777" w:rsidR="00236FC2" w:rsidRDefault="00236FC2" w:rsidP="00421549">
      <w:pPr>
        <w:spacing w:after="120" w:line="276" w:lineRule="auto"/>
        <w:rPr>
          <w:rFonts w:ascii="Times New Roman" w:eastAsia="Times New Roman" w:hAnsi="Times New Roman" w:cs="Times New Roman"/>
          <w:sz w:val="36"/>
          <w:szCs w:val="42"/>
        </w:rPr>
      </w:pPr>
    </w:p>
    <w:p w14:paraId="494DFF1B" w14:textId="62FD6D11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</w:rPr>
        <w:t>ĐỀ TÀI</w:t>
      </w: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 xml:space="preserve">: XÂY DỰNG HỆ THỐNG XEM PHIM </w:t>
      </w:r>
      <w:r w:rsidR="00667C0E">
        <w:rPr>
          <w:rFonts w:ascii="Times New Roman" w:eastAsia="Times New Roman" w:hAnsi="Times New Roman" w:cs="Times New Roman"/>
          <w:sz w:val="36"/>
          <w:szCs w:val="42"/>
        </w:rPr>
        <w:t>TRỰC TUYẾN</w:t>
      </w:r>
      <w:r w:rsidR="00667C0E">
        <w:rPr>
          <w:rFonts w:ascii="Times New Roman" w:eastAsia="Times New Roman" w:hAnsi="Times New Roman" w:cs="Times New Roman"/>
          <w:sz w:val="36"/>
          <w:szCs w:val="42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 xml:space="preserve">TÍCH HỢP </w:t>
      </w:r>
      <w:r w:rsidR="00667C0E">
        <w:rPr>
          <w:rFonts w:ascii="Times New Roman" w:eastAsia="Times New Roman" w:hAnsi="Times New Roman" w:cs="Times New Roman"/>
          <w:sz w:val="36"/>
          <w:szCs w:val="42"/>
        </w:rPr>
        <w:t>CHỨC NĂNG</w:t>
      </w: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 xml:space="preserve"> GỢI Ý</w:t>
      </w:r>
    </w:p>
    <w:p w14:paraId="13AEB20F" w14:textId="2FF1B834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</w:p>
    <w:p w14:paraId="6734610F" w14:textId="5F7C7B60" w:rsidR="00236FC2" w:rsidRDefault="00236FC2" w:rsidP="00421549">
      <w:pPr>
        <w:spacing w:after="120" w:line="276" w:lineRule="auto"/>
        <w:rPr>
          <w:rFonts w:ascii="Times New Roman" w:eastAsia="Times New Roman" w:hAnsi="Times New Roman" w:cs="Times New Roman"/>
          <w:sz w:val="36"/>
          <w:szCs w:val="42"/>
          <w:lang w:val="vi-VN"/>
        </w:rPr>
      </w:pPr>
    </w:p>
    <w:p w14:paraId="4596068A" w14:textId="498AFEFA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Sinh viên: Nguyễn Danh Nam</w:t>
      </w:r>
    </w:p>
    <w:p w14:paraId="30EF80E0" w14:textId="0546D26E" w:rsidR="00236FC2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MSSV: 20166477  CN-CNTT K61</w:t>
      </w:r>
    </w:p>
    <w:p w14:paraId="36865697" w14:textId="7661BFF5" w:rsidR="00236FC2" w:rsidRPr="00D91121" w:rsidRDefault="00236FC2" w:rsidP="00421549">
      <w:pPr>
        <w:spacing w:after="120" w:line="276" w:lineRule="auto"/>
        <w:jc w:val="center"/>
        <w:rPr>
          <w:rFonts w:ascii="Times New Roman" w:eastAsia="Times New Roman" w:hAnsi="Times New Roman" w:cs="Times New Roman"/>
          <w:sz w:val="36"/>
          <w:szCs w:val="42"/>
          <w:lang w:val="vi-VN"/>
        </w:rPr>
      </w:pPr>
      <w:r>
        <w:rPr>
          <w:rFonts w:ascii="Times New Roman" w:eastAsia="Times New Roman" w:hAnsi="Times New Roman" w:cs="Times New Roman"/>
          <w:sz w:val="36"/>
          <w:szCs w:val="42"/>
          <w:lang w:val="vi-VN"/>
        </w:rPr>
        <w:t>Giảng viên hướng dẫn: TS. Nguyễn Nhật Qua</w:t>
      </w:r>
      <w:r w:rsidR="00D91121">
        <w:rPr>
          <w:rFonts w:ascii="Times New Roman" w:eastAsia="Times New Roman" w:hAnsi="Times New Roman" w:cs="Times New Roman"/>
          <w:sz w:val="36"/>
          <w:szCs w:val="42"/>
          <w:lang w:val="vi-VN"/>
        </w:rPr>
        <w:t>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373362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8632B9" w14:textId="77777777" w:rsidR="00236FC2" w:rsidRDefault="00236FC2" w:rsidP="00421549">
          <w:pPr>
            <w:pStyle w:val="TOCHeading"/>
          </w:pPr>
        </w:p>
        <w:p w14:paraId="3D957CB5" w14:textId="5256BC64" w:rsidR="00236FC2" w:rsidRPr="00421549" w:rsidRDefault="00236FC2" w:rsidP="00421549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421549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14:paraId="61F8994E" w14:textId="2F4E1CB0" w:rsidR="00236FC2" w:rsidRDefault="00236FC2" w:rsidP="00421549">
          <w:pPr>
            <w:pStyle w:val="TOC1"/>
            <w:tabs>
              <w:tab w:val="right" w:leader="dot" w:pos="9350"/>
            </w:tabs>
            <w:spacing w:line="276" w:lineRule="auto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1843424" w:history="1">
            <w:r w:rsidRPr="001965A8">
              <w:rPr>
                <w:rStyle w:val="Hyperlink"/>
                <w:rFonts w:ascii="Times New Roman" w:hAnsi="Times New Roman" w:cs="Times New Roman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3E6D" w14:textId="62AF5AE9" w:rsidR="00236FC2" w:rsidRDefault="00C524F8">
          <w:pPr>
            <w:pStyle w:val="TOC2"/>
            <w:rPr>
              <w:noProof/>
            </w:rPr>
          </w:pPr>
          <w:hyperlink w:anchor="_Toc31843425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1.1 </w:t>
            </w:r>
            <w:r w:rsidR="00236FC2" w:rsidRPr="001965A8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ục đích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_Toc31843425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5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384D888E" w14:textId="7C3F87B7" w:rsidR="00236FC2" w:rsidRDefault="00C524F8">
          <w:pPr>
            <w:pStyle w:val="TOC2"/>
            <w:rPr>
              <w:noProof/>
            </w:rPr>
          </w:pPr>
          <w:hyperlink w:anchor="_Toc31843426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 Phạm vi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_Toc31843426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5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117C88D4" w14:textId="2C4666FA" w:rsidR="00236FC2" w:rsidRDefault="00C524F8">
          <w:pPr>
            <w:pStyle w:val="TOC2"/>
            <w:rPr>
              <w:noProof/>
            </w:rPr>
          </w:pPr>
          <w:hyperlink w:anchor="_Toc31843427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1.3 Định nghĩa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_Toc31843427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5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7199ED4D" w14:textId="23E94316" w:rsidR="00236FC2" w:rsidRDefault="00C524F8">
          <w:pPr>
            <w:pStyle w:val="TOC2"/>
            <w:rPr>
              <w:noProof/>
            </w:rPr>
          </w:pPr>
          <w:hyperlink w:anchor="_Toc31843428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1.4 Tài liệu tham khảo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_Toc31843428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5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39319D55" w14:textId="46BF7AA9" w:rsidR="00236FC2" w:rsidRDefault="00C524F8">
          <w:pPr>
            <w:pStyle w:val="TOC2"/>
            <w:rPr>
              <w:noProof/>
            </w:rPr>
          </w:pPr>
          <w:hyperlink w:anchor="_Toc31843429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1.5 Cấu trúc tài liệu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_Toc31843429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5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3F6D912F" w14:textId="3AD16CCD" w:rsidR="00236FC2" w:rsidRDefault="00C524F8" w:rsidP="00421549">
          <w:pPr>
            <w:pStyle w:val="TOC1"/>
            <w:tabs>
              <w:tab w:val="right" w:leader="dot" w:pos="9350"/>
            </w:tabs>
            <w:spacing w:line="276" w:lineRule="auto"/>
            <w:rPr>
              <w:noProof/>
            </w:rPr>
          </w:pPr>
          <w:hyperlink w:anchor="_Toc31843430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 Yêu cầu chi tiết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_Toc31843430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6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6967809A" w14:textId="0F47D249" w:rsidR="00236FC2" w:rsidRDefault="00C524F8">
          <w:pPr>
            <w:pStyle w:val="TOC2"/>
            <w:rPr>
              <w:noProof/>
            </w:rPr>
          </w:pPr>
          <w:hyperlink w:anchor="_Toc31843431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</w:t>
            </w:r>
            <w:r w:rsidR="00236FC2" w:rsidRPr="001965A8">
              <w:rPr>
                <w:rStyle w:val="Hyperlink"/>
                <w:rFonts w:ascii="Times New Roman" w:hAnsi="Times New Roman" w:cs="Times New Roman"/>
                <w:noProof/>
              </w:rPr>
              <w:t>.1 Yêu cầu chức năng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_Toc31843431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6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53EB428B" w14:textId="515AFDE1" w:rsidR="00D91121" w:rsidRPr="00D91121" w:rsidRDefault="00C524F8" w:rsidP="00D613A9">
          <w:pPr>
            <w:pStyle w:val="TOC2"/>
            <w:rPr>
              <w:noProof/>
              <w:color w:val="0563C1" w:themeColor="hyperlink"/>
              <w:u w:val="single"/>
            </w:rPr>
          </w:pPr>
          <w:hyperlink w:anchor="_Toc31843432" w:history="1"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</w:t>
            </w:r>
            <w:r w:rsidR="00236FC2">
              <w:rPr>
                <w:noProof/>
              </w:rPr>
              <w:tab/>
            </w:r>
            <w:r w:rsidR="00236FC2" w:rsidRPr="001965A8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Yêu cầu phi chức năng</w:t>
            </w:r>
            <w:r w:rsidR="00236FC2">
              <w:rPr>
                <w:noProof/>
                <w:webHidden/>
              </w:rPr>
              <w:tab/>
            </w:r>
            <w:r w:rsidR="00236FC2">
              <w:rPr>
                <w:noProof/>
                <w:webHidden/>
              </w:rPr>
              <w:fldChar w:fldCharType="begin"/>
            </w:r>
            <w:r w:rsidR="00236FC2">
              <w:rPr>
                <w:noProof/>
                <w:webHidden/>
              </w:rPr>
              <w:instrText xml:space="preserve"> PAGEREF _Toc31843432 \h </w:instrText>
            </w:r>
            <w:r w:rsidR="00236FC2">
              <w:rPr>
                <w:noProof/>
                <w:webHidden/>
              </w:rPr>
            </w:r>
            <w:r w:rsidR="00236FC2">
              <w:rPr>
                <w:noProof/>
                <w:webHidden/>
              </w:rPr>
              <w:fldChar w:fldCharType="separate"/>
            </w:r>
            <w:r w:rsidR="006854A2">
              <w:rPr>
                <w:noProof/>
                <w:webHidden/>
              </w:rPr>
              <w:t>39</w:t>
            </w:r>
            <w:r w:rsidR="00236FC2">
              <w:rPr>
                <w:noProof/>
                <w:webHidden/>
              </w:rPr>
              <w:fldChar w:fldCharType="end"/>
            </w:r>
          </w:hyperlink>
        </w:p>
        <w:p w14:paraId="2ADDF077" w14:textId="539D1B8F" w:rsidR="00236FC2" w:rsidRDefault="00236FC2" w:rsidP="0042154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D795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2D339BC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639BFF58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74C91AF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57132919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0542086E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23384C70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43D0CEC7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69D9F03C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4579454A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0D44632C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110EB16F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1BAA4405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1643C1AE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45E7ED2B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3C9188D8" w14:textId="449705C9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70C5D745" w14:textId="70E05771" w:rsidR="00ED2E0C" w:rsidRDefault="00ED2E0C" w:rsidP="00ED2E0C">
      <w:pPr>
        <w:rPr>
          <w:lang w:val="vi-VN"/>
        </w:rPr>
      </w:pPr>
    </w:p>
    <w:p w14:paraId="6987811C" w14:textId="0E710124" w:rsidR="00ED2E0C" w:rsidRDefault="00ED2E0C" w:rsidP="00ED2E0C">
      <w:pPr>
        <w:rPr>
          <w:lang w:val="vi-VN"/>
        </w:rPr>
      </w:pPr>
    </w:p>
    <w:p w14:paraId="2045801F" w14:textId="2550E806" w:rsidR="00ED2E0C" w:rsidRDefault="00ED2E0C" w:rsidP="00ED2E0C">
      <w:pPr>
        <w:rPr>
          <w:lang w:val="vi-VN"/>
        </w:rPr>
      </w:pPr>
    </w:p>
    <w:p w14:paraId="2BE201F3" w14:textId="1871A3F7" w:rsidR="00ED2E0C" w:rsidRDefault="00ED2E0C" w:rsidP="00ED2E0C">
      <w:pPr>
        <w:rPr>
          <w:lang w:val="vi-VN"/>
        </w:rPr>
      </w:pPr>
    </w:p>
    <w:p w14:paraId="5AAC08A8" w14:textId="14D4EB47" w:rsidR="00ED2E0C" w:rsidRDefault="00ED2E0C" w:rsidP="00ED2E0C">
      <w:pPr>
        <w:rPr>
          <w:lang w:val="vi-VN"/>
        </w:rPr>
      </w:pPr>
    </w:p>
    <w:p w14:paraId="4752B8E4" w14:textId="77777777" w:rsidR="00ED2E0C" w:rsidRPr="00ED2E0C" w:rsidRDefault="00ED2E0C" w:rsidP="00ED2E0C">
      <w:pPr>
        <w:rPr>
          <w:lang w:val="vi-VN"/>
        </w:rPr>
      </w:pPr>
    </w:p>
    <w:p w14:paraId="27AD11F1" w14:textId="77777777" w:rsid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lang w:val="vi-VN"/>
        </w:rPr>
      </w:pPr>
    </w:p>
    <w:p w14:paraId="5BA2E623" w14:textId="27FBFBAE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F3408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Danh mục hình ảnh</w:t>
      </w:r>
    </w:p>
    <w:p w14:paraId="5B931247" w14:textId="6C52F63E" w:rsidR="00F34084" w:rsidRPr="00F34084" w:rsidRDefault="00F34084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34084"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 w:rsidRPr="00F34084">
        <w:rPr>
          <w:rFonts w:ascii="Times New Roman" w:hAnsi="Times New Roman" w:cs="Times New Roman"/>
          <w:sz w:val="26"/>
          <w:szCs w:val="26"/>
          <w:lang w:val="vi-VN"/>
        </w:rPr>
        <w:instrText xml:space="preserve"> TOC \h \z \c "Hình" </w:instrText>
      </w:r>
      <w:r w:rsidRPr="00F34084"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hyperlink w:anchor="_Toc31844348" w:history="1"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</w:t>
        </w:r>
        <w:r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usecase tổng quan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_Toc31844348 \h </w:instrTex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31277A" w14:textId="45BD96E5" w:rsidR="00F34084" w:rsidRPr="00F34084" w:rsidRDefault="00C524F8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49" w:history="1"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</w:t>
        </w:r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Khám phá kho phim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_Toc31844349 \h </w:instrTex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C44C8F" w14:textId="15529819" w:rsidR="00F34084" w:rsidRPr="00F34084" w:rsidRDefault="00C524F8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0" w:history="1"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</w:t>
        </w:r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ra usecase Quản lí phim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_Toc31844350 \h </w:instrTex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20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1B9F099" w14:textId="1CA1C6CF" w:rsidR="00F34084" w:rsidRPr="00F34084" w:rsidRDefault="00C524F8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1" w:history="1"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</w:t>
        </w:r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Quản lí thể loại phim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_Toc31844351 \h </w:instrTex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5017F2" w14:textId="0554B0DE" w:rsidR="00F34084" w:rsidRPr="00F34084" w:rsidRDefault="00C524F8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2" w:history="1"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</w:t>
        </w:r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ra usecase Quản lí người dùng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_Toc31844352 \h </w:instrTex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CB343DA" w14:textId="1D11FAEF" w:rsidR="00F34084" w:rsidRPr="00F34084" w:rsidRDefault="00C524F8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3" w:history="1"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</w:t>
        </w:r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Quản lí bình luận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_Toc31844353 \h </w:instrTex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34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3EF117" w14:textId="55D464D6" w:rsidR="00F34084" w:rsidRPr="00F34084" w:rsidRDefault="00C524F8" w:rsidP="00421549">
      <w:pPr>
        <w:pStyle w:val="TableofFigures"/>
        <w:tabs>
          <w:tab w:val="right" w:leader="dot" w:pos="9350"/>
        </w:tabs>
        <w:spacing w:line="276" w:lineRule="auto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31844354" w:history="1"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</w:t>
        </w:r>
        <w:r w:rsidR="00F34084" w:rsidRPr="00F34084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. Biểu đồ phân rã usecase Quản trị trang web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_Toc31844354 \h </w:instrTex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6854A2">
          <w:rPr>
            <w:rFonts w:ascii="Times New Roman" w:hAnsi="Times New Roman" w:cs="Times New Roman"/>
            <w:noProof/>
            <w:webHidden/>
            <w:sz w:val="26"/>
            <w:szCs w:val="26"/>
          </w:rPr>
          <w:t>36</w:t>
        </w:r>
        <w:r w:rsidR="00F34084" w:rsidRPr="00F3408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CD5985" w14:textId="6DB3D299" w:rsidR="00D91121" w:rsidRPr="00F34084" w:rsidRDefault="00F34084" w:rsidP="00421549">
      <w:pPr>
        <w:spacing w:line="276" w:lineRule="auto"/>
        <w:rPr>
          <w:lang w:val="vi-VN"/>
        </w:rPr>
      </w:pPr>
      <w:r w:rsidRPr="00F34084"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</w:p>
    <w:p w14:paraId="7BED1636" w14:textId="19A12B48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06276C" w14:textId="5C1D77F6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900217" w14:textId="5C1D895D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42B8CF9" w14:textId="67C52043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739D35" w14:textId="322A83F1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1483D4" w14:textId="4212163C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EBDACE" w14:textId="5535F6F6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2502B50" w14:textId="289A5DC7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0C5A3C" w14:textId="05EE7975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8B61FD3" w14:textId="6DEF9C78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56835A" w14:textId="7CFA0270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3C6E5D" w14:textId="0F629A03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BB2FB8" w14:textId="2C227C63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20AB3F0" w14:textId="2FA5CD17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B9A91A" w14:textId="1B98F156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56F2E22" w14:textId="2549A98B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F9EF26" w14:textId="727ABA24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43F57B" w14:textId="6F2D5A01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9E2CEE7" w14:textId="4D28352E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A8D0792" w14:textId="2F68280F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9D58DE2" w14:textId="20B0E70D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9CB04B" w14:textId="3F240D88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27DD8A" w14:textId="456AEDBF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2F8078" w14:textId="63604B64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0392654" w14:textId="2B8026AE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E58A399" w14:textId="77777777" w:rsidR="00D67F1B" w:rsidRDefault="00D67F1B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C47035" w14:textId="62117A58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38F5AAF" w14:textId="3D96C7D0" w:rsidR="00F34084" w:rsidRDefault="00F34084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C41ED28" w14:textId="0689C078" w:rsidR="00F34084" w:rsidRPr="00421549" w:rsidRDefault="00F34084" w:rsidP="0042154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42154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Danh mục</w:t>
      </w:r>
      <w:r w:rsidRPr="0042154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bảng biểu</w:t>
      </w:r>
    </w:p>
    <w:p w14:paraId="1B6AB7A6" w14:textId="434073E7" w:rsidR="00D91121" w:rsidRPr="00421549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9509E4" w14:textId="065D3C96" w:rsidR="006854A2" w:rsidRDefault="0042154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"Bảng" </w:instrText>
      </w: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hyperlink w:anchor="_Toc32681215" w:history="1">
        <w:r w:rsidR="006854A2" w:rsidRPr="00D51501">
          <w:rPr>
            <w:rStyle w:val="Hyperlink"/>
            <w:noProof/>
          </w:rPr>
          <w:t>Bảng 1</w:t>
        </w:r>
        <w:r w:rsidR="006854A2" w:rsidRPr="00D51501">
          <w:rPr>
            <w:rStyle w:val="Hyperlink"/>
            <w:noProof/>
            <w:lang w:val="vi-VN"/>
          </w:rPr>
          <w:t>. Đặc tả usecase Đăng ký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_Toc32681215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8</w:t>
        </w:r>
        <w:r w:rsidR="006854A2">
          <w:rPr>
            <w:noProof/>
            <w:webHidden/>
          </w:rPr>
          <w:fldChar w:fldCharType="end"/>
        </w:r>
      </w:hyperlink>
    </w:p>
    <w:p w14:paraId="1BA92840" w14:textId="759739E0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16" w:history="1">
        <w:r w:rsidR="006854A2" w:rsidRPr="00D51501">
          <w:rPr>
            <w:rStyle w:val="Hyperlink"/>
            <w:noProof/>
          </w:rPr>
          <w:t>Bảng 2</w:t>
        </w:r>
        <w:r w:rsidR="006854A2" w:rsidRPr="00D51501">
          <w:rPr>
            <w:rStyle w:val="Hyperlink"/>
            <w:noProof/>
            <w:lang w:val="vi-VN"/>
          </w:rPr>
          <w:t>. Đặc tả usecase Đăng nhập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_Toc32681216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9</w:t>
        </w:r>
        <w:r w:rsidR="006854A2">
          <w:rPr>
            <w:noProof/>
            <w:webHidden/>
          </w:rPr>
          <w:fldChar w:fldCharType="end"/>
        </w:r>
      </w:hyperlink>
    </w:p>
    <w:p w14:paraId="4379F079" w14:textId="4464ECE4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17" w:history="1">
        <w:r w:rsidR="006854A2" w:rsidRPr="00D51501">
          <w:rPr>
            <w:rStyle w:val="Hyperlink"/>
            <w:noProof/>
          </w:rPr>
          <w:t>Bảng 3</w:t>
        </w:r>
        <w:r w:rsidR="006854A2" w:rsidRPr="00D51501">
          <w:rPr>
            <w:rStyle w:val="Hyperlink"/>
            <w:noProof/>
            <w:lang w:val="vi-VN"/>
          </w:rPr>
          <w:t>. Đặc tả usecase Đăng xuất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_Toc32681217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9</w:t>
        </w:r>
        <w:r w:rsidR="006854A2">
          <w:rPr>
            <w:noProof/>
            <w:webHidden/>
          </w:rPr>
          <w:fldChar w:fldCharType="end"/>
        </w:r>
      </w:hyperlink>
    </w:p>
    <w:p w14:paraId="380B27E7" w14:textId="249AD960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18" w:history="1">
        <w:r w:rsidR="006854A2" w:rsidRPr="00D51501">
          <w:rPr>
            <w:rStyle w:val="Hyperlink"/>
            <w:noProof/>
          </w:rPr>
          <w:t>Bảng 4</w:t>
        </w:r>
        <w:r w:rsidR="006854A2" w:rsidRPr="00D51501">
          <w:rPr>
            <w:rStyle w:val="Hyperlink"/>
            <w:noProof/>
            <w:lang w:val="vi-VN"/>
          </w:rPr>
          <w:t>. Đặc tả usecase Lấy lại mật khẩu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_Toc32681218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10</w:t>
        </w:r>
        <w:r w:rsidR="006854A2">
          <w:rPr>
            <w:noProof/>
            <w:webHidden/>
          </w:rPr>
          <w:fldChar w:fldCharType="end"/>
        </w:r>
      </w:hyperlink>
    </w:p>
    <w:p w14:paraId="1F068982" w14:textId="7BC9B2F0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19" w:history="1">
        <w:r w:rsidR="006854A2" w:rsidRPr="00D51501">
          <w:rPr>
            <w:rStyle w:val="Hyperlink"/>
            <w:noProof/>
          </w:rPr>
          <w:t>Bảng 5</w:t>
        </w:r>
        <w:r w:rsidR="006854A2" w:rsidRPr="00D51501">
          <w:rPr>
            <w:rStyle w:val="Hyperlink"/>
            <w:noProof/>
            <w:lang w:val="vi-VN"/>
          </w:rPr>
          <w:t>. Phân ra usecase Chỉnh sửa thông tin cá nhân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_Toc32681219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11</w:t>
        </w:r>
        <w:r w:rsidR="006854A2">
          <w:rPr>
            <w:noProof/>
            <w:webHidden/>
          </w:rPr>
          <w:fldChar w:fldCharType="end"/>
        </w:r>
      </w:hyperlink>
    </w:p>
    <w:p w14:paraId="58D609BB" w14:textId="181E371A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0" w:history="1">
        <w:r w:rsidR="006854A2" w:rsidRPr="00D51501">
          <w:rPr>
            <w:rStyle w:val="Hyperlink"/>
            <w:noProof/>
          </w:rPr>
          <w:t>Bảng 6</w:t>
        </w:r>
        <w:r w:rsidR="006854A2" w:rsidRPr="00D51501">
          <w:rPr>
            <w:rStyle w:val="Hyperlink"/>
            <w:noProof/>
            <w:lang w:val="vi-VN"/>
          </w:rPr>
          <w:t>. Đặc tả usecase Tìm kiếm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_Toc32681220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13</w:t>
        </w:r>
        <w:r w:rsidR="006854A2">
          <w:rPr>
            <w:noProof/>
            <w:webHidden/>
          </w:rPr>
          <w:fldChar w:fldCharType="end"/>
        </w:r>
      </w:hyperlink>
    </w:p>
    <w:p w14:paraId="26402C0B" w14:textId="711748A9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1" w:history="1">
        <w:r w:rsidR="006854A2" w:rsidRPr="00D51501">
          <w:rPr>
            <w:rStyle w:val="Hyperlink"/>
            <w:noProof/>
          </w:rPr>
          <w:t>Bảng 7</w:t>
        </w:r>
        <w:r w:rsidR="006854A2" w:rsidRPr="00D51501">
          <w:rPr>
            <w:rStyle w:val="Hyperlink"/>
            <w:noProof/>
            <w:lang w:val="vi-VN"/>
          </w:rPr>
          <w:t>. Đặc tả usecase Xem thông tin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_Toc32681221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14</w:t>
        </w:r>
        <w:r w:rsidR="006854A2">
          <w:rPr>
            <w:noProof/>
            <w:webHidden/>
          </w:rPr>
          <w:fldChar w:fldCharType="end"/>
        </w:r>
      </w:hyperlink>
    </w:p>
    <w:p w14:paraId="06E66510" w14:textId="73A911E4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2" w:history="1">
        <w:r w:rsidR="006854A2" w:rsidRPr="00D51501">
          <w:rPr>
            <w:rStyle w:val="Hyperlink"/>
            <w:noProof/>
          </w:rPr>
          <w:t>Bảng 8</w:t>
        </w:r>
        <w:r w:rsidR="006854A2" w:rsidRPr="00D51501">
          <w:rPr>
            <w:rStyle w:val="Hyperlink"/>
            <w:noProof/>
            <w:lang w:val="vi-VN"/>
          </w:rPr>
          <w:t>. Đặc tả usecase Xem trực tuyến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_Toc32681222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14</w:t>
        </w:r>
        <w:r w:rsidR="006854A2">
          <w:rPr>
            <w:noProof/>
            <w:webHidden/>
          </w:rPr>
          <w:fldChar w:fldCharType="end"/>
        </w:r>
      </w:hyperlink>
    </w:p>
    <w:p w14:paraId="4FBFB9BA" w14:textId="613722DD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3" w:history="1">
        <w:r w:rsidR="006854A2" w:rsidRPr="00D51501">
          <w:rPr>
            <w:rStyle w:val="Hyperlink"/>
            <w:noProof/>
          </w:rPr>
          <w:t>Bảng 9</w:t>
        </w:r>
        <w:r w:rsidR="006854A2" w:rsidRPr="00D51501">
          <w:rPr>
            <w:rStyle w:val="Hyperlink"/>
            <w:noProof/>
            <w:lang w:val="vi-VN"/>
          </w:rPr>
          <w:t>. Đặc tả usecase Like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_Toc32681223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15</w:t>
        </w:r>
        <w:r w:rsidR="006854A2">
          <w:rPr>
            <w:noProof/>
            <w:webHidden/>
          </w:rPr>
          <w:fldChar w:fldCharType="end"/>
        </w:r>
      </w:hyperlink>
    </w:p>
    <w:p w14:paraId="09450724" w14:textId="63117426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4" w:history="1">
        <w:r w:rsidR="006854A2" w:rsidRPr="00D51501">
          <w:rPr>
            <w:rStyle w:val="Hyperlink"/>
            <w:noProof/>
          </w:rPr>
          <w:t>Bảng 10</w:t>
        </w:r>
        <w:r w:rsidR="006854A2" w:rsidRPr="00D51501">
          <w:rPr>
            <w:rStyle w:val="Hyperlink"/>
            <w:noProof/>
            <w:lang w:val="vi-VN"/>
          </w:rPr>
          <w:t>. Đặc tả usecase Dislike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_Toc32681224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16</w:t>
        </w:r>
        <w:r w:rsidR="006854A2">
          <w:rPr>
            <w:noProof/>
            <w:webHidden/>
          </w:rPr>
          <w:fldChar w:fldCharType="end"/>
        </w:r>
      </w:hyperlink>
    </w:p>
    <w:p w14:paraId="382F9924" w14:textId="354FE38C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5" w:history="1">
        <w:r w:rsidR="006854A2" w:rsidRPr="00D51501">
          <w:rPr>
            <w:rStyle w:val="Hyperlink"/>
            <w:noProof/>
          </w:rPr>
          <w:t>Bảng 11</w:t>
        </w:r>
        <w:r w:rsidR="006854A2" w:rsidRPr="00D51501">
          <w:rPr>
            <w:rStyle w:val="Hyperlink"/>
            <w:noProof/>
            <w:lang w:val="vi-VN"/>
          </w:rPr>
          <w:t>. Đặc tả usecase Rate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_Toc32681225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16</w:t>
        </w:r>
        <w:r w:rsidR="006854A2">
          <w:rPr>
            <w:noProof/>
            <w:webHidden/>
          </w:rPr>
          <w:fldChar w:fldCharType="end"/>
        </w:r>
      </w:hyperlink>
    </w:p>
    <w:p w14:paraId="1512C23D" w14:textId="0E4459AC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6" w:history="1">
        <w:r w:rsidR="006854A2" w:rsidRPr="00D51501">
          <w:rPr>
            <w:rStyle w:val="Hyperlink"/>
            <w:noProof/>
          </w:rPr>
          <w:t>Bảng 12</w:t>
        </w:r>
        <w:r w:rsidR="006854A2" w:rsidRPr="00D51501">
          <w:rPr>
            <w:rStyle w:val="Hyperlink"/>
            <w:noProof/>
            <w:lang w:val="vi-VN"/>
          </w:rPr>
          <w:t>. Đặc tả usecase Bình luận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_Toc32681226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17</w:t>
        </w:r>
        <w:r w:rsidR="006854A2">
          <w:rPr>
            <w:noProof/>
            <w:webHidden/>
          </w:rPr>
          <w:fldChar w:fldCharType="end"/>
        </w:r>
      </w:hyperlink>
    </w:p>
    <w:p w14:paraId="0BB24E91" w14:textId="7B5CCE4F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7" w:history="1">
        <w:r w:rsidR="006854A2" w:rsidRPr="00D51501">
          <w:rPr>
            <w:rStyle w:val="Hyperlink"/>
            <w:noProof/>
          </w:rPr>
          <w:t>Bảng 13</w:t>
        </w:r>
        <w:r w:rsidR="006854A2" w:rsidRPr="00D51501">
          <w:rPr>
            <w:rStyle w:val="Hyperlink"/>
            <w:noProof/>
            <w:lang w:val="vi-VN"/>
          </w:rPr>
          <w:t>. Đặc tả usecase Chia sẻ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_Toc32681227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18</w:t>
        </w:r>
        <w:r w:rsidR="006854A2">
          <w:rPr>
            <w:noProof/>
            <w:webHidden/>
          </w:rPr>
          <w:fldChar w:fldCharType="end"/>
        </w:r>
      </w:hyperlink>
    </w:p>
    <w:p w14:paraId="527CD130" w14:textId="7A82D24C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8" w:history="1">
        <w:r w:rsidR="006854A2" w:rsidRPr="00D51501">
          <w:rPr>
            <w:rStyle w:val="Hyperlink"/>
            <w:noProof/>
          </w:rPr>
          <w:t>Bảng 14</w:t>
        </w:r>
        <w:r w:rsidR="006854A2" w:rsidRPr="00D51501">
          <w:rPr>
            <w:rStyle w:val="Hyperlink"/>
            <w:noProof/>
            <w:lang w:val="vi-VN"/>
          </w:rPr>
          <w:t>. Đặc tả usecase Loại bỏ phim yêu thích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_Toc32681228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19</w:t>
        </w:r>
        <w:r w:rsidR="006854A2">
          <w:rPr>
            <w:noProof/>
            <w:webHidden/>
          </w:rPr>
          <w:fldChar w:fldCharType="end"/>
        </w:r>
      </w:hyperlink>
    </w:p>
    <w:p w14:paraId="19720757" w14:textId="0DA0B9A6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29" w:history="1">
        <w:r w:rsidR="006854A2" w:rsidRPr="00D51501">
          <w:rPr>
            <w:rStyle w:val="Hyperlink"/>
            <w:noProof/>
          </w:rPr>
          <w:t>Bảng 15</w:t>
        </w:r>
        <w:r w:rsidR="006854A2" w:rsidRPr="00D51501">
          <w:rPr>
            <w:rStyle w:val="Hyperlink"/>
            <w:noProof/>
            <w:lang w:val="vi-VN"/>
          </w:rPr>
          <w:t>. Đặc tả usecase Nhận gợi ý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_Toc32681229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19</w:t>
        </w:r>
        <w:r w:rsidR="006854A2">
          <w:rPr>
            <w:noProof/>
            <w:webHidden/>
          </w:rPr>
          <w:fldChar w:fldCharType="end"/>
        </w:r>
      </w:hyperlink>
    </w:p>
    <w:p w14:paraId="46905378" w14:textId="5AB455CC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0" w:history="1">
        <w:r w:rsidR="006854A2" w:rsidRPr="00D51501">
          <w:rPr>
            <w:rStyle w:val="Hyperlink"/>
            <w:noProof/>
          </w:rPr>
          <w:t>Bảng 16</w:t>
        </w:r>
        <w:r w:rsidR="006854A2" w:rsidRPr="00D51501">
          <w:rPr>
            <w:rStyle w:val="Hyperlink"/>
            <w:noProof/>
            <w:lang w:val="vi-VN"/>
          </w:rPr>
          <w:t>. Đặc tả usecase Thêm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_Toc32681230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21</w:t>
        </w:r>
        <w:r w:rsidR="006854A2">
          <w:rPr>
            <w:noProof/>
            <w:webHidden/>
          </w:rPr>
          <w:fldChar w:fldCharType="end"/>
        </w:r>
      </w:hyperlink>
    </w:p>
    <w:p w14:paraId="29DF0BA5" w14:textId="0CAFD9E0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1" w:history="1">
        <w:r w:rsidR="006854A2" w:rsidRPr="00D51501">
          <w:rPr>
            <w:rStyle w:val="Hyperlink"/>
            <w:noProof/>
          </w:rPr>
          <w:t>Bảng 17</w:t>
        </w:r>
        <w:r w:rsidR="006854A2" w:rsidRPr="00D51501">
          <w:rPr>
            <w:rStyle w:val="Hyperlink"/>
            <w:noProof/>
            <w:lang w:val="vi-VN"/>
          </w:rPr>
          <w:t>. Đặc tả usecase Xem chi tiết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_Toc32681231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22</w:t>
        </w:r>
        <w:r w:rsidR="006854A2">
          <w:rPr>
            <w:noProof/>
            <w:webHidden/>
          </w:rPr>
          <w:fldChar w:fldCharType="end"/>
        </w:r>
      </w:hyperlink>
    </w:p>
    <w:p w14:paraId="6CCE85BE" w14:textId="709A6479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2" w:history="1">
        <w:r w:rsidR="006854A2" w:rsidRPr="00D51501">
          <w:rPr>
            <w:rStyle w:val="Hyperlink"/>
            <w:noProof/>
          </w:rPr>
          <w:t>Bảng 18</w:t>
        </w:r>
        <w:r w:rsidR="006854A2" w:rsidRPr="00D51501">
          <w:rPr>
            <w:rStyle w:val="Hyperlink"/>
            <w:noProof/>
            <w:lang w:val="vi-VN"/>
          </w:rPr>
          <w:t>. Đặc tả usecase Sửa thông tin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_Toc32681232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22</w:t>
        </w:r>
        <w:r w:rsidR="006854A2">
          <w:rPr>
            <w:noProof/>
            <w:webHidden/>
          </w:rPr>
          <w:fldChar w:fldCharType="end"/>
        </w:r>
      </w:hyperlink>
    </w:p>
    <w:p w14:paraId="49EDAAD5" w14:textId="062D6877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3" w:history="1">
        <w:r w:rsidR="006854A2" w:rsidRPr="00D51501">
          <w:rPr>
            <w:rStyle w:val="Hyperlink"/>
            <w:noProof/>
          </w:rPr>
          <w:t>Bảng 19</w:t>
        </w:r>
        <w:r w:rsidR="006854A2" w:rsidRPr="00D51501">
          <w:rPr>
            <w:rStyle w:val="Hyperlink"/>
            <w:noProof/>
            <w:lang w:val="vi-VN"/>
          </w:rPr>
          <w:t>. Đặc tả usecase Xoá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_Toc32681233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23</w:t>
        </w:r>
        <w:r w:rsidR="006854A2">
          <w:rPr>
            <w:noProof/>
            <w:webHidden/>
          </w:rPr>
          <w:fldChar w:fldCharType="end"/>
        </w:r>
      </w:hyperlink>
    </w:p>
    <w:p w14:paraId="3DBF7AEE" w14:textId="60360A15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4" w:history="1">
        <w:r w:rsidR="006854A2" w:rsidRPr="00D51501">
          <w:rPr>
            <w:rStyle w:val="Hyperlink"/>
            <w:noProof/>
          </w:rPr>
          <w:t>Bảng 20</w:t>
        </w:r>
        <w:r w:rsidR="006854A2" w:rsidRPr="00D51501">
          <w:rPr>
            <w:rStyle w:val="Hyperlink"/>
            <w:noProof/>
            <w:lang w:val="vi-VN"/>
          </w:rPr>
          <w:t>. Đặc tả usecase Tìm kiếm thể loại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_Toc32681234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25</w:t>
        </w:r>
        <w:r w:rsidR="006854A2">
          <w:rPr>
            <w:noProof/>
            <w:webHidden/>
          </w:rPr>
          <w:fldChar w:fldCharType="end"/>
        </w:r>
      </w:hyperlink>
    </w:p>
    <w:p w14:paraId="75DBD639" w14:textId="70AB4297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5" w:history="1">
        <w:r w:rsidR="006854A2" w:rsidRPr="00D51501">
          <w:rPr>
            <w:rStyle w:val="Hyperlink"/>
            <w:noProof/>
          </w:rPr>
          <w:t>Bảng 21</w:t>
        </w:r>
        <w:r w:rsidR="006854A2" w:rsidRPr="00D51501">
          <w:rPr>
            <w:rStyle w:val="Hyperlink"/>
            <w:noProof/>
            <w:lang w:val="vi-VN"/>
          </w:rPr>
          <w:t>. Đặc tả usecase Thêm thể loại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_Toc32681235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26</w:t>
        </w:r>
        <w:r w:rsidR="006854A2">
          <w:rPr>
            <w:noProof/>
            <w:webHidden/>
          </w:rPr>
          <w:fldChar w:fldCharType="end"/>
        </w:r>
      </w:hyperlink>
    </w:p>
    <w:p w14:paraId="0DB639C7" w14:textId="396EF8D2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6" w:history="1">
        <w:r w:rsidR="006854A2" w:rsidRPr="00D51501">
          <w:rPr>
            <w:rStyle w:val="Hyperlink"/>
            <w:noProof/>
          </w:rPr>
          <w:t>Bảng 22</w:t>
        </w:r>
        <w:r w:rsidR="006854A2" w:rsidRPr="00D51501">
          <w:rPr>
            <w:rStyle w:val="Hyperlink"/>
            <w:noProof/>
            <w:lang w:val="vi-VN"/>
          </w:rPr>
          <w:t>. Đặc tả usecase Sửa thể loại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_Toc32681236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26</w:t>
        </w:r>
        <w:r w:rsidR="006854A2">
          <w:rPr>
            <w:noProof/>
            <w:webHidden/>
          </w:rPr>
          <w:fldChar w:fldCharType="end"/>
        </w:r>
      </w:hyperlink>
    </w:p>
    <w:p w14:paraId="22D33E84" w14:textId="315D6AF5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7" w:history="1">
        <w:r w:rsidR="006854A2" w:rsidRPr="00D51501">
          <w:rPr>
            <w:rStyle w:val="Hyperlink"/>
            <w:noProof/>
          </w:rPr>
          <w:t>Bảng 23</w:t>
        </w:r>
        <w:r w:rsidR="006854A2" w:rsidRPr="00D51501">
          <w:rPr>
            <w:rStyle w:val="Hyperlink"/>
            <w:noProof/>
            <w:lang w:val="vi-VN"/>
          </w:rPr>
          <w:t>. Đặc tả usecase Xoá thể loại phim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_Toc32681237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27</w:t>
        </w:r>
        <w:r w:rsidR="006854A2">
          <w:rPr>
            <w:noProof/>
            <w:webHidden/>
          </w:rPr>
          <w:fldChar w:fldCharType="end"/>
        </w:r>
      </w:hyperlink>
    </w:p>
    <w:p w14:paraId="1D1222C6" w14:textId="286BA484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8" w:history="1">
        <w:r w:rsidR="006854A2" w:rsidRPr="00D51501">
          <w:rPr>
            <w:rStyle w:val="Hyperlink"/>
            <w:noProof/>
          </w:rPr>
          <w:t>Bảng 24</w:t>
        </w:r>
        <w:r w:rsidR="006854A2" w:rsidRPr="00D51501">
          <w:rPr>
            <w:rStyle w:val="Hyperlink"/>
            <w:noProof/>
            <w:lang w:val="vi-VN"/>
          </w:rPr>
          <w:t>. Đặc tả usecase Tìm kiếm người dùng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_Toc32681238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29</w:t>
        </w:r>
        <w:r w:rsidR="006854A2">
          <w:rPr>
            <w:noProof/>
            <w:webHidden/>
          </w:rPr>
          <w:fldChar w:fldCharType="end"/>
        </w:r>
      </w:hyperlink>
    </w:p>
    <w:p w14:paraId="5BCCD115" w14:textId="0F699D26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39" w:history="1">
        <w:r w:rsidR="006854A2" w:rsidRPr="00D51501">
          <w:rPr>
            <w:rStyle w:val="Hyperlink"/>
            <w:noProof/>
          </w:rPr>
          <w:t>Bảng 25</w:t>
        </w:r>
        <w:r w:rsidR="006854A2" w:rsidRPr="00D51501">
          <w:rPr>
            <w:rStyle w:val="Hyperlink"/>
            <w:noProof/>
            <w:lang w:val="vi-VN"/>
          </w:rPr>
          <w:t>. Đặc tả usecase Xem thông tin người dùng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_Toc32681239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30</w:t>
        </w:r>
        <w:r w:rsidR="006854A2">
          <w:rPr>
            <w:noProof/>
            <w:webHidden/>
          </w:rPr>
          <w:fldChar w:fldCharType="end"/>
        </w:r>
      </w:hyperlink>
    </w:p>
    <w:p w14:paraId="5B7DF396" w14:textId="62005FAE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0" w:history="1">
        <w:r w:rsidR="006854A2" w:rsidRPr="00D51501">
          <w:rPr>
            <w:rStyle w:val="Hyperlink"/>
            <w:noProof/>
          </w:rPr>
          <w:t>Bảng 26</w:t>
        </w:r>
        <w:r w:rsidR="006854A2" w:rsidRPr="00D51501">
          <w:rPr>
            <w:rStyle w:val="Hyperlink"/>
            <w:noProof/>
            <w:lang w:val="vi-VN"/>
          </w:rPr>
          <w:t>. Đặc tả usecase Cấp quyền quản trị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_Toc32681240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30</w:t>
        </w:r>
        <w:r w:rsidR="006854A2">
          <w:rPr>
            <w:noProof/>
            <w:webHidden/>
          </w:rPr>
          <w:fldChar w:fldCharType="end"/>
        </w:r>
      </w:hyperlink>
    </w:p>
    <w:p w14:paraId="09F69CFC" w14:textId="22838BCE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1" w:history="1">
        <w:r w:rsidR="006854A2" w:rsidRPr="00D51501">
          <w:rPr>
            <w:rStyle w:val="Hyperlink"/>
            <w:noProof/>
          </w:rPr>
          <w:t>Bảng 27</w:t>
        </w:r>
        <w:r w:rsidR="006854A2" w:rsidRPr="00D51501">
          <w:rPr>
            <w:rStyle w:val="Hyperlink"/>
            <w:noProof/>
            <w:lang w:val="vi-VN"/>
          </w:rPr>
          <w:t>. Đặc tả usecaseXoá quyền quản trị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_Toc32681241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31</w:t>
        </w:r>
        <w:r w:rsidR="006854A2">
          <w:rPr>
            <w:noProof/>
            <w:webHidden/>
          </w:rPr>
          <w:fldChar w:fldCharType="end"/>
        </w:r>
      </w:hyperlink>
    </w:p>
    <w:p w14:paraId="54F11AB4" w14:textId="7B574817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2" w:history="1">
        <w:r w:rsidR="006854A2" w:rsidRPr="00D51501">
          <w:rPr>
            <w:rStyle w:val="Hyperlink"/>
            <w:noProof/>
          </w:rPr>
          <w:t>Bảng 28</w:t>
        </w:r>
        <w:r w:rsidR="006854A2" w:rsidRPr="00D51501">
          <w:rPr>
            <w:rStyle w:val="Hyperlink"/>
            <w:noProof/>
            <w:lang w:val="vi-VN"/>
          </w:rPr>
          <w:t>. Đặc tả usecase Khoá người dùng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_Toc32681242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32</w:t>
        </w:r>
        <w:r w:rsidR="006854A2">
          <w:rPr>
            <w:noProof/>
            <w:webHidden/>
          </w:rPr>
          <w:fldChar w:fldCharType="end"/>
        </w:r>
      </w:hyperlink>
    </w:p>
    <w:p w14:paraId="409A5D35" w14:textId="70077104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3" w:history="1">
        <w:r w:rsidR="006854A2" w:rsidRPr="00D51501">
          <w:rPr>
            <w:rStyle w:val="Hyperlink"/>
            <w:noProof/>
          </w:rPr>
          <w:t>Bảng 29</w:t>
        </w:r>
        <w:r w:rsidR="006854A2" w:rsidRPr="00D51501">
          <w:rPr>
            <w:rStyle w:val="Hyperlink"/>
            <w:noProof/>
            <w:lang w:val="vi-VN"/>
          </w:rPr>
          <w:t>. Đặc tả usecase Mở khoá người dùng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_Toc32681243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33</w:t>
        </w:r>
        <w:r w:rsidR="006854A2">
          <w:rPr>
            <w:noProof/>
            <w:webHidden/>
          </w:rPr>
          <w:fldChar w:fldCharType="end"/>
        </w:r>
      </w:hyperlink>
    </w:p>
    <w:p w14:paraId="7CF690B8" w14:textId="3C128A1E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4" w:history="1">
        <w:r w:rsidR="006854A2" w:rsidRPr="00D51501">
          <w:rPr>
            <w:rStyle w:val="Hyperlink"/>
            <w:noProof/>
          </w:rPr>
          <w:t>Bảng 30</w:t>
        </w:r>
        <w:r w:rsidR="006854A2" w:rsidRPr="00D51501">
          <w:rPr>
            <w:rStyle w:val="Hyperlink"/>
            <w:noProof/>
            <w:lang w:val="vi-VN"/>
          </w:rPr>
          <w:t>. Đặc tả usecase Xem thống kê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_Toc32681244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34</w:t>
        </w:r>
        <w:r w:rsidR="006854A2">
          <w:rPr>
            <w:noProof/>
            <w:webHidden/>
          </w:rPr>
          <w:fldChar w:fldCharType="end"/>
        </w:r>
      </w:hyperlink>
    </w:p>
    <w:p w14:paraId="1A1AD437" w14:textId="7FA7AEE5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5" w:history="1">
        <w:r w:rsidR="006854A2" w:rsidRPr="00D51501">
          <w:rPr>
            <w:rStyle w:val="Hyperlink"/>
            <w:noProof/>
          </w:rPr>
          <w:t>Bảng 31</w:t>
        </w:r>
        <w:r w:rsidR="006854A2" w:rsidRPr="00D51501">
          <w:rPr>
            <w:rStyle w:val="Hyperlink"/>
            <w:noProof/>
            <w:lang w:val="vi-VN"/>
          </w:rPr>
          <w:t>. Đặc tả usecase Ẩn bình luận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_Toc32681245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35</w:t>
        </w:r>
        <w:r w:rsidR="006854A2">
          <w:rPr>
            <w:noProof/>
            <w:webHidden/>
          </w:rPr>
          <w:fldChar w:fldCharType="end"/>
        </w:r>
      </w:hyperlink>
    </w:p>
    <w:p w14:paraId="124BEEB7" w14:textId="5D878213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6" w:history="1">
        <w:r w:rsidR="006854A2" w:rsidRPr="00D51501">
          <w:rPr>
            <w:rStyle w:val="Hyperlink"/>
            <w:noProof/>
          </w:rPr>
          <w:t>Bảng 32</w:t>
        </w:r>
        <w:r w:rsidR="006854A2" w:rsidRPr="00D51501">
          <w:rPr>
            <w:rStyle w:val="Hyperlink"/>
            <w:noProof/>
            <w:lang w:val="vi-VN"/>
          </w:rPr>
          <w:t>. Đặc tả usecase Thêm thông báo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_Toc32681246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37</w:t>
        </w:r>
        <w:r w:rsidR="006854A2">
          <w:rPr>
            <w:noProof/>
            <w:webHidden/>
          </w:rPr>
          <w:fldChar w:fldCharType="end"/>
        </w:r>
      </w:hyperlink>
    </w:p>
    <w:p w14:paraId="0611A6D2" w14:textId="78088DAC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7" w:history="1">
        <w:r w:rsidR="006854A2" w:rsidRPr="00D51501">
          <w:rPr>
            <w:rStyle w:val="Hyperlink"/>
            <w:noProof/>
          </w:rPr>
          <w:t>Bảng 33</w:t>
        </w:r>
        <w:r w:rsidR="006854A2" w:rsidRPr="00D51501">
          <w:rPr>
            <w:rStyle w:val="Hyperlink"/>
            <w:noProof/>
            <w:lang w:val="vi-VN"/>
          </w:rPr>
          <w:t>. Đặc tả usecase Xem chi tiết thông báo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_Toc32681247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37</w:t>
        </w:r>
        <w:r w:rsidR="006854A2">
          <w:rPr>
            <w:noProof/>
            <w:webHidden/>
          </w:rPr>
          <w:fldChar w:fldCharType="end"/>
        </w:r>
      </w:hyperlink>
    </w:p>
    <w:p w14:paraId="6E396C93" w14:textId="7BEBBB2A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8" w:history="1">
        <w:r w:rsidR="006854A2" w:rsidRPr="00D51501">
          <w:rPr>
            <w:rStyle w:val="Hyperlink"/>
            <w:noProof/>
          </w:rPr>
          <w:t>Bảng 34</w:t>
        </w:r>
        <w:r w:rsidR="006854A2" w:rsidRPr="00D51501">
          <w:rPr>
            <w:rStyle w:val="Hyperlink"/>
            <w:noProof/>
            <w:lang w:val="vi-VN"/>
          </w:rPr>
          <w:t>. Đặc tả usecase Sửa thông báo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_Toc32681248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38</w:t>
        </w:r>
        <w:r w:rsidR="006854A2">
          <w:rPr>
            <w:noProof/>
            <w:webHidden/>
          </w:rPr>
          <w:fldChar w:fldCharType="end"/>
        </w:r>
      </w:hyperlink>
    </w:p>
    <w:p w14:paraId="2C073CA3" w14:textId="608DACCB" w:rsidR="006854A2" w:rsidRDefault="00C524F8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2681249" w:history="1">
        <w:r w:rsidR="006854A2" w:rsidRPr="00D51501">
          <w:rPr>
            <w:rStyle w:val="Hyperlink"/>
            <w:noProof/>
          </w:rPr>
          <w:t>Bảng 35</w:t>
        </w:r>
        <w:r w:rsidR="006854A2" w:rsidRPr="00D51501">
          <w:rPr>
            <w:rStyle w:val="Hyperlink"/>
            <w:noProof/>
            <w:lang w:val="vi-VN"/>
          </w:rPr>
          <w:t>. Đặc tả usecase Xoá thông báo</w:t>
        </w:r>
        <w:r w:rsidR="006854A2">
          <w:rPr>
            <w:noProof/>
            <w:webHidden/>
          </w:rPr>
          <w:tab/>
        </w:r>
        <w:r w:rsidR="006854A2">
          <w:rPr>
            <w:noProof/>
            <w:webHidden/>
          </w:rPr>
          <w:fldChar w:fldCharType="begin"/>
        </w:r>
        <w:r w:rsidR="006854A2">
          <w:rPr>
            <w:noProof/>
            <w:webHidden/>
          </w:rPr>
          <w:instrText xml:space="preserve"> PAGEREF _Toc32681249 \h </w:instrText>
        </w:r>
        <w:r w:rsidR="006854A2">
          <w:rPr>
            <w:noProof/>
            <w:webHidden/>
          </w:rPr>
        </w:r>
        <w:r w:rsidR="006854A2">
          <w:rPr>
            <w:noProof/>
            <w:webHidden/>
          </w:rPr>
          <w:fldChar w:fldCharType="separate"/>
        </w:r>
        <w:r w:rsidR="006854A2">
          <w:rPr>
            <w:noProof/>
            <w:webHidden/>
          </w:rPr>
          <w:t>39</w:t>
        </w:r>
        <w:r w:rsidR="006854A2">
          <w:rPr>
            <w:noProof/>
            <w:webHidden/>
          </w:rPr>
          <w:fldChar w:fldCharType="end"/>
        </w:r>
      </w:hyperlink>
    </w:p>
    <w:p w14:paraId="4FFD8359" w14:textId="17942E07" w:rsidR="00D91121" w:rsidRDefault="00421549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21549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1A38342A" w14:textId="00461794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C033AF8" w14:textId="427E6C89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168D0E" w14:textId="0372F2D7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DAD282" w14:textId="66E8D711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8F8C1C" w14:textId="25303EB1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E1C193" w14:textId="4A95F75A" w:rsidR="00D91121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A8D29C" w14:textId="72A44F16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7AE379" w14:textId="77777777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4F89CD" w14:textId="77777777" w:rsidR="00D91121" w:rsidRPr="00257D2D" w:rsidRDefault="00D91121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2BBB9A" w14:textId="42D9C95B" w:rsidR="001C1D45" w:rsidRPr="00DB65DA" w:rsidRDefault="0049591F" w:rsidP="00421549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31843424"/>
      <w:r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1. </w:t>
      </w:r>
      <w:r w:rsidR="00200AB5"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Giới thiệu</w:t>
      </w:r>
      <w:bookmarkEnd w:id="1"/>
    </w:p>
    <w:p w14:paraId="3D4E8842" w14:textId="7648D5D9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" w:name="_Toc31843425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1.1 </w:t>
      </w:r>
      <w:r w:rsidRPr="00257D2D">
        <w:rPr>
          <w:rFonts w:ascii="Times New Roman" w:hAnsi="Times New Roman" w:cs="Times New Roman"/>
          <w:b/>
          <w:bCs/>
          <w:color w:val="000000" w:themeColor="text1"/>
        </w:rPr>
        <w:t>M</w:t>
      </w:r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ục đích</w:t>
      </w:r>
      <w:bookmarkEnd w:id="2"/>
    </w:p>
    <w:p w14:paraId="6340DA1E" w14:textId="100EAE73" w:rsidR="00113268" w:rsidRPr="00257D2D" w:rsidRDefault="00113268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 xml:space="preserve">Tài liệu này cung cấp mô tả chi tiết về các yêu cầu cho </w:t>
      </w:r>
      <w:r w:rsidR="0080259A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 thống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xem phim </w:t>
      </w:r>
      <w:r w:rsidR="00427CE4">
        <w:rPr>
          <w:rFonts w:ascii="Times New Roman" w:hAnsi="Times New Roman" w:cs="Times New Roman"/>
          <w:color w:val="000000" w:themeColor="text1"/>
          <w:sz w:val="26"/>
          <w:szCs w:val="26"/>
        </w:rPr>
        <w:t>trực tuyến</w:t>
      </w:r>
      <w:r w:rsidR="00427CE4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A47816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VietFlix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Bao gồm các ràng buộc </w:t>
      </w:r>
      <w:r w:rsidR="00427CE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các yêu cầu phần mềm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427CE4">
        <w:rPr>
          <w:rFonts w:ascii="Times New Roman" w:hAnsi="Times New Roman" w:cs="Times New Roman"/>
          <w:color w:val="000000" w:themeColor="text1"/>
          <w:sz w:val="26"/>
          <w:szCs w:val="26"/>
        </w:rPr>
        <w:t>của hệ thống</w:t>
      </w:r>
      <w:r w:rsidR="00427CE4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được xây đựng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12097E46" w14:textId="2DF89B54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3" w:name="_Toc31843426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1.2 Phạm vi</w:t>
      </w:r>
      <w:bookmarkEnd w:id="3"/>
    </w:p>
    <w:p w14:paraId="356BA056" w14:textId="3F06A93C" w:rsidR="00113268" w:rsidRPr="00257D2D" w:rsidRDefault="006E1461" w:rsidP="0042154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Hệ thống 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xem phim online được chạy trên nền tảng web nhằm phục vụ nhu cầu xem các bộ phim </w:t>
      </w:r>
      <w:r w:rsidR="00A47816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nằm 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trong kho phim của hệ thống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và cung cấp các chức năng cho quản trị viên</w:t>
      </w:r>
      <w:r w:rsidR="00A47816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để quản trị cái thao tác với hệ thống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người dùng thao tác thông qua trình duyệt web </w:t>
      </w:r>
      <w:r w:rsidR="00626B8F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Chrome, Safari, Firefox</w:t>
      </w:r>
      <w:r w:rsidR="00626B8F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0F7662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. </w:t>
      </w:r>
    </w:p>
    <w:p w14:paraId="753CEE82" w14:textId="75EB7592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4" w:name="_Toc31843427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1.3 Định nghĩa</w:t>
      </w:r>
      <w:bookmarkEnd w:id="4"/>
    </w:p>
    <w:p w14:paraId="650A59D9" w14:textId="61B95F30" w:rsidR="000F7662" w:rsidRPr="00257D2D" w:rsidRDefault="000F7662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>Các thuật ngữ, từ viết tắt trong tài liệu:</w:t>
      </w:r>
    </w:p>
    <w:p w14:paraId="1F859027" w14:textId="2D2224F2" w:rsidR="000F7662" w:rsidRPr="00257D2D" w:rsidRDefault="000F7662" w:rsidP="009A6B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CSDL: cơ sở dữ liệu</w:t>
      </w:r>
    </w:p>
    <w:p w14:paraId="11F01369" w14:textId="3D1B6B6C" w:rsidR="000F7662" w:rsidRPr="00257D2D" w:rsidRDefault="001E5806" w:rsidP="009A6B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Admin: người quản trị hệ thống</w:t>
      </w:r>
    </w:p>
    <w:p w14:paraId="5FF4E2FA" w14:textId="26EABE1C" w:rsidR="00A47816" w:rsidRPr="00257D2D" w:rsidRDefault="00A47816" w:rsidP="009A6B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Username: tài khoản người dùng.</w:t>
      </w:r>
    </w:p>
    <w:p w14:paraId="11C217EF" w14:textId="42255F2A" w:rsidR="001C1D45" w:rsidRPr="00236FC2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5" w:name="_Toc31843428"/>
      <w:r w:rsidRPr="00236FC2">
        <w:rPr>
          <w:rFonts w:ascii="Times New Roman" w:hAnsi="Times New Roman" w:cs="Times New Roman"/>
          <w:b/>
          <w:bCs/>
          <w:color w:val="000000" w:themeColor="text1"/>
          <w:lang w:val="vi-VN"/>
        </w:rPr>
        <w:t>1.4 Tài liệu tham khảo</w:t>
      </w:r>
      <w:bookmarkEnd w:id="5"/>
    </w:p>
    <w:p w14:paraId="2EC094B1" w14:textId="200088AF" w:rsidR="000F7662" w:rsidRPr="00257D2D" w:rsidRDefault="000F7662" w:rsidP="009A6B2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Slide môn học Nhập môn công nghệ phần mềm- Ths. Nguyễn Đức Trung, bộ môn Công nghệ phần mềm Đại học Bách Khoa Hà Nội.</w:t>
      </w:r>
    </w:p>
    <w:p w14:paraId="4F885520" w14:textId="77777777" w:rsidR="000F7662" w:rsidRPr="00257D2D" w:rsidRDefault="000F7662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29FEA206" w14:textId="05BF2BAA" w:rsidR="001C1D45" w:rsidRPr="00257D2D" w:rsidRDefault="001C1D45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6" w:name="_Toc31843429"/>
      <w:r w:rsidRPr="00257D2D">
        <w:rPr>
          <w:rFonts w:ascii="Times New Roman" w:hAnsi="Times New Roman" w:cs="Times New Roman"/>
          <w:b/>
          <w:bCs/>
          <w:color w:val="000000" w:themeColor="text1"/>
          <w:lang w:val="vi-VN"/>
        </w:rPr>
        <w:t>1.5 Cấu trúc tài liệu</w:t>
      </w:r>
      <w:bookmarkEnd w:id="6"/>
    </w:p>
    <w:p w14:paraId="0D4953FC" w14:textId="471AE8B7" w:rsidR="000F7662" w:rsidRPr="00257D2D" w:rsidRDefault="000F7662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  <w:t xml:space="preserve">Tài liệu bao gồm </w:t>
      </w:r>
      <w:r w:rsid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2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phần chính:</w:t>
      </w:r>
    </w:p>
    <w:p w14:paraId="12A59A18" w14:textId="720CBD34" w:rsidR="00035751" w:rsidRPr="00257D2D" w:rsidRDefault="000F7662" w:rsidP="009A6B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Giới thiệu: mô tả khái quát về mục đích, phạm vi</w:t>
      </w:r>
      <w:r w:rsidR="00035751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 các công việc cần thực hiện của tài liệu.</w:t>
      </w:r>
    </w:p>
    <w:p w14:paraId="5416FA4A" w14:textId="0016B453" w:rsidR="006E1461" w:rsidRDefault="006E1461" w:rsidP="009A6B2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Phân tích các yêu cầu: </w:t>
      </w:r>
      <w:r w:rsidR="00236FC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đưa ra các yêu cầu chức năng và phi chức năng, </w:t>
      </w:r>
      <w:r w:rsid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mô tả các trường hợp sử dụng</w:t>
      </w:r>
      <w:r w:rsidR="00236FC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02108E73" w14:textId="494AD3B4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6A880D3" w14:textId="4BD24898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D37DE56" w14:textId="515DDA7A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89369BE" w14:textId="6A7322CC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E0ACD71" w14:textId="6C21459F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378CFFC" w14:textId="08CE5D8B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FE75E3B" w14:textId="6DF5AC39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4DCEB57" w14:textId="6A82856C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456A56" w14:textId="4F3FD21F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5E6CCC05" w14:textId="2477B105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ECEC251" w14:textId="514F0A8A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0542FE4" w14:textId="4164557B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1303822" w14:textId="4121D2C2" w:rsid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99F2C0D" w14:textId="77777777" w:rsidR="00DB65DA" w:rsidRPr="00DB65DA" w:rsidRDefault="00DB65D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7C0DAF10" w14:textId="6C0749DA" w:rsidR="008C1D38" w:rsidRPr="00FD0851" w:rsidRDefault="00257D2D" w:rsidP="00421549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31843430"/>
      <w:r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>2</w:t>
      </w:r>
      <w:r w:rsidR="006E1461" w:rsidRPr="00DB65DA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vi-VN"/>
        </w:rPr>
        <w:t xml:space="preserve">. Yêu cầu </w:t>
      </w:r>
      <w:bookmarkEnd w:id="7"/>
      <w:r w:rsidR="00626B8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phần mềm</w:t>
      </w:r>
    </w:p>
    <w:p w14:paraId="1C9259FF" w14:textId="38D3F7AE" w:rsidR="00FA07E6" w:rsidRPr="00236FC2" w:rsidRDefault="00257D2D" w:rsidP="00421549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31843431"/>
      <w:r w:rsidRPr="00236FC2">
        <w:rPr>
          <w:rFonts w:ascii="Times New Roman" w:hAnsi="Times New Roman" w:cs="Times New Roman"/>
          <w:b/>
          <w:bCs/>
          <w:color w:val="000000" w:themeColor="text1"/>
          <w:lang w:val="vi-VN"/>
        </w:rPr>
        <w:t>2</w:t>
      </w:r>
      <w:r w:rsidR="006E1461" w:rsidRPr="00236FC2">
        <w:rPr>
          <w:rFonts w:ascii="Times New Roman" w:hAnsi="Times New Roman" w:cs="Times New Roman"/>
          <w:b/>
          <w:bCs/>
          <w:color w:val="000000" w:themeColor="text1"/>
        </w:rPr>
        <w:t>.1 Yêu cầu chức năng</w:t>
      </w:r>
      <w:bookmarkEnd w:id="8"/>
    </w:p>
    <w:p w14:paraId="7FBF9B33" w14:textId="24710EFC" w:rsidR="00711D7A" w:rsidRPr="00257D2D" w:rsidRDefault="00711D7A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20589677" w14:textId="0B071827" w:rsidR="00711D7A" w:rsidRPr="00236FC2" w:rsidRDefault="00711D7A" w:rsidP="0042154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ơ đồ usecase tổng quan:</w:t>
      </w:r>
    </w:p>
    <w:p w14:paraId="16142557" w14:textId="2E4E3A18" w:rsidR="005945D6" w:rsidRDefault="007757CD" w:rsidP="00421549">
      <w:pPr>
        <w:keepNext/>
        <w:spacing w:line="276" w:lineRule="auto"/>
      </w:pPr>
      <w:r>
        <w:rPr>
          <w:noProof/>
        </w:rPr>
        <w:drawing>
          <wp:inline distT="0" distB="0" distL="0" distR="0" wp14:anchorId="70C86406" wp14:editId="206248F7">
            <wp:extent cx="5943600" cy="4326255"/>
            <wp:effectExtent l="0" t="0" r="0" b="444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5 at 3.44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077" w14:textId="32BD3FCB" w:rsidR="002E3D10" w:rsidRPr="007757CD" w:rsidRDefault="00F34084" w:rsidP="00421549">
      <w:pPr>
        <w:pStyle w:val="Caption"/>
        <w:spacing w:line="276" w:lineRule="auto"/>
        <w:rPr>
          <w:ins w:id="9" w:author="quang.nguyen@aitokyolab.com" w:date="2020-02-12T11:57:00Z"/>
          <w:rPrChange w:id="10" w:author="Nguyen Danh Nam 20166477" w:date="2020-02-15T03:44:00Z">
            <w:rPr>
              <w:ins w:id="11" w:author="quang.nguyen@aitokyolab.com" w:date="2020-02-12T11:57:00Z"/>
              <w:lang w:val="vi-VN"/>
            </w:rPr>
          </w:rPrChange>
        </w:rPr>
      </w:pPr>
      <w:bookmarkStart w:id="12" w:name="_Toc31844348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1</w:t>
      </w:r>
      <w:r w:rsidR="00C524F8">
        <w:rPr>
          <w:noProof/>
        </w:rPr>
        <w:fldChar w:fldCharType="end"/>
      </w:r>
      <w:r>
        <w:rPr>
          <w:lang w:val="vi-VN"/>
        </w:rPr>
        <w:t>. Biểu đồ usecase tổng quan</w:t>
      </w:r>
      <w:bookmarkEnd w:id="12"/>
    </w:p>
    <w:p w14:paraId="2BE66D08" w14:textId="38A098EC" w:rsidR="00646FE7" w:rsidRPr="005945D6" w:rsidRDefault="00646FE7">
      <w:pPr>
        <w:pStyle w:val="ListParagraph"/>
        <w:numPr>
          <w:ilvl w:val="0"/>
          <w:numId w:val="42"/>
        </w:numPr>
        <w:pPrChange w:id="13" w:author="quang.nguyen@aitokyolab.com" w:date="2020-02-17T15:56:00Z">
          <w:pPr/>
        </w:pPrChange>
      </w:pPr>
      <w:ins w:id="14" w:author="quang.nguyen@aitokyolab.com" w:date="2020-02-17T15:56:00Z">
        <w:r>
          <w:t>Bỏ quan hệ giữa uc “Đăng nhập” với 2 tác nhân User, Admin.</w:t>
        </w:r>
      </w:ins>
    </w:p>
    <w:p w14:paraId="2C7EC4A9" w14:textId="77777777" w:rsidR="00D91121" w:rsidRPr="00D91121" w:rsidRDefault="00D91121" w:rsidP="00421549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1DD4F6B1" w14:textId="24EDA1F1" w:rsidR="00327F7C" w:rsidRPr="00236FC2" w:rsidRDefault="00327F7C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>Đ</w:t>
      </w:r>
      <w:r w:rsidR="00711D7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ặc tả usecase đăng </w:t>
      </w:r>
      <w:r w:rsidR="00392B34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</w:t>
      </w:r>
      <w:r w:rsidR="00392B34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ý</w:t>
      </w:r>
    </w:p>
    <w:p w14:paraId="4B6A6D45" w14:textId="77777777" w:rsidR="00564779" w:rsidRPr="00257D2D" w:rsidRDefault="00564779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257D2D" w14:paraId="76702289" w14:textId="77777777" w:rsidTr="00711D7A">
        <w:tc>
          <w:tcPr>
            <w:tcW w:w="2327" w:type="dxa"/>
          </w:tcPr>
          <w:p w14:paraId="634345A6" w14:textId="3BD5224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6F3B1E6" w14:textId="77777777" w:rsidR="00812429" w:rsidRPr="00257D2D" w:rsidRDefault="00392B3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UC1</w:t>
            </w:r>
          </w:p>
          <w:p w14:paraId="27EE278D" w14:textId="5807311B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1F2B14E" w14:textId="77777777" w:rsidTr="00711D7A">
        <w:tc>
          <w:tcPr>
            <w:tcW w:w="2327" w:type="dxa"/>
          </w:tcPr>
          <w:p w14:paraId="46E9EB90" w14:textId="44BB5FC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F2A3C4E" w14:textId="0FED665B" w:rsidR="00812429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Đăng ký </w:t>
            </w:r>
            <w:r w:rsidR="005945D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</w:t>
            </w:r>
          </w:p>
          <w:p w14:paraId="484AA041" w14:textId="6DFC9D44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846C425" w14:textId="77777777" w:rsidTr="00711D7A">
        <w:tc>
          <w:tcPr>
            <w:tcW w:w="2327" w:type="dxa"/>
          </w:tcPr>
          <w:p w14:paraId="0688F96C" w14:textId="6EA81AC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FA46866" w14:textId="58BA6ACC" w:rsidR="00812429" w:rsidRPr="00E93645" w:rsidRDefault="00B231B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Guest</w:t>
            </w:r>
          </w:p>
          <w:p w14:paraId="4567C03D" w14:textId="625846E3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80C68F4" w14:textId="77777777" w:rsidTr="00711D7A">
        <w:tc>
          <w:tcPr>
            <w:tcW w:w="2327" w:type="dxa"/>
          </w:tcPr>
          <w:p w14:paraId="0DDF8D12" w14:textId="55067FF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0E45005" w14:textId="55C27C40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tạo tài khoản dùng để đăng nhập vào hệ thống</w:t>
            </w:r>
            <w:r w:rsidR="0056477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C70A23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21B28" w:rsidRPr="00257D2D" w14:paraId="30066F05" w14:textId="77777777" w:rsidTr="00711D7A">
        <w:tc>
          <w:tcPr>
            <w:tcW w:w="2327" w:type="dxa"/>
          </w:tcPr>
          <w:p w14:paraId="4D5DF0E7" w14:textId="0CA163A6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7812931" w14:textId="77777777" w:rsidR="00F21B28" w:rsidRPr="00257D2D" w:rsidRDefault="00F21B28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“Đăng ký” trên giao diện trang chủ hoặc trên form đăng nhập.</w:t>
            </w:r>
          </w:p>
          <w:p w14:paraId="27EFA7D5" w14:textId="11460D84" w:rsidR="00F21B28" w:rsidRPr="00257D2D" w:rsidRDefault="00F21B28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7D2D" w:rsidRPr="00257D2D" w14:paraId="375C2974" w14:textId="77777777" w:rsidTr="00711D7A">
        <w:tc>
          <w:tcPr>
            <w:tcW w:w="2327" w:type="dxa"/>
          </w:tcPr>
          <w:p w14:paraId="01DDE817" w14:textId="7BA1731B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391D6298" w14:textId="1E81F541" w:rsidR="00F21B28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</w:tc>
      </w:tr>
      <w:tr w:rsidR="00F21B28" w:rsidRPr="00257D2D" w14:paraId="11DE77AE" w14:textId="77777777" w:rsidTr="00711D7A">
        <w:tc>
          <w:tcPr>
            <w:tcW w:w="2327" w:type="dxa"/>
          </w:tcPr>
          <w:p w14:paraId="65AF1583" w14:textId="08ED490D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C4DB488" w14:textId="58FF6799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Người dùng click vào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“Đăng ký”.</w:t>
            </w:r>
          </w:p>
          <w:p w14:paraId="593640F5" w14:textId="3DAB6F30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hiển thị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form đăng ký.</w:t>
            </w:r>
          </w:p>
          <w:p w14:paraId="02D277C8" w14:textId="23FF82E8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điền các thông tin: tên đăng nhập (username), email, mật khẩu của người dùng trên form đăng ký.</w:t>
            </w:r>
          </w:p>
          <w:p w14:paraId="75C2E026" w14:textId="2EFEBEE0" w:rsidR="00F21B28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Hệ thống kiểm tra thông tin và lưu dữ liệu đăng ký vào cơ sở dữ liệu. Hiển thị thông báo việc đăng ký tài khoản.</w:t>
            </w:r>
          </w:p>
          <w:p w14:paraId="30D535DF" w14:textId="77777777" w:rsidR="00564779" w:rsidRPr="00257D2D" w:rsidRDefault="00564779" w:rsidP="009A6B2C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Gửi mail tới địa chỉ email của người dùng để xác thực tài khoản.</w:t>
            </w:r>
          </w:p>
          <w:p w14:paraId="08D942A5" w14:textId="7F927666" w:rsidR="00564779" w:rsidRPr="00257D2D" w:rsidRDefault="00564779" w:rsidP="00421549">
            <w:pPr>
              <w:pStyle w:val="ListParagraph"/>
              <w:spacing w:line="276" w:lineRule="auto"/>
              <w:ind w:left="153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D31D4B0" w14:textId="77777777" w:rsidTr="00711D7A">
        <w:tc>
          <w:tcPr>
            <w:tcW w:w="2327" w:type="dxa"/>
          </w:tcPr>
          <w:p w14:paraId="1EA2097B" w14:textId="42B726CA" w:rsidR="00F21B28" w:rsidRPr="00257D2D" w:rsidRDefault="00F21B28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E08062C" w14:textId="572894B4" w:rsidR="00F21B28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4.a </w:t>
            </w:r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</w:t>
            </w:r>
            <w:r w:rsidR="00F21B28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hông tin không hợp lệ</w:t>
            </w:r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: </w:t>
            </w:r>
            <w:r w:rsidR="00F21B28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lại cho người dùng.</w:t>
            </w:r>
          </w:p>
          <w:p w14:paraId="49528129" w14:textId="69B19E05" w:rsidR="00F21B28" w:rsidRPr="00257D2D" w:rsidRDefault="00F21B28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83C1A5A" w14:textId="13665223" w:rsidR="0018725B" w:rsidRPr="00CF05B6" w:rsidRDefault="00DB65DA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bookmarkStart w:id="15" w:name="_Toc32681215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</w:t>
      </w:r>
      <w:r w:rsidR="00C524F8">
        <w:rPr>
          <w:noProof/>
        </w:rPr>
        <w:fldChar w:fldCharType="end"/>
      </w:r>
      <w:r>
        <w:rPr>
          <w:lang w:val="vi-VN"/>
        </w:rPr>
        <w:t>. Đặc tả usecase Đăng ký</w:t>
      </w:r>
      <w:bookmarkEnd w:id="15"/>
      <w:r w:rsidR="00571F52">
        <w:rPr>
          <w:lang w:val="vi-VN"/>
        </w:rPr>
        <w:t xml:space="preserve"> tài khoản</w:t>
      </w:r>
    </w:p>
    <w:p w14:paraId="502A6BD8" w14:textId="77777777" w:rsidR="0018725B" w:rsidRPr="00257D2D" w:rsidRDefault="0018725B" w:rsidP="00421549">
      <w:pPr>
        <w:spacing w:line="276" w:lineRule="auto"/>
        <w:ind w:left="1080" w:firstLine="36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4749C43" w14:textId="45FFA6DF" w:rsidR="00327F7C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Đặc tả usecase </w:t>
      </w:r>
      <w:r w:rsidR="00327F7C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Đăng nhập</w:t>
      </w:r>
    </w:p>
    <w:p w14:paraId="2B21831E" w14:textId="77777777" w:rsidR="0018725B" w:rsidRPr="00257D2D" w:rsidRDefault="0018725B" w:rsidP="00421549">
      <w:pPr>
        <w:spacing w:line="276" w:lineRule="auto"/>
        <w:ind w:left="1080" w:firstLine="36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812429" w:rsidRPr="00257D2D" w14:paraId="5E99DDD8" w14:textId="77777777" w:rsidTr="00711D7A">
        <w:tc>
          <w:tcPr>
            <w:tcW w:w="2327" w:type="dxa"/>
          </w:tcPr>
          <w:p w14:paraId="3F234955" w14:textId="6811E47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Mã usecase</w:t>
            </w:r>
          </w:p>
        </w:tc>
        <w:tc>
          <w:tcPr>
            <w:tcW w:w="5575" w:type="dxa"/>
          </w:tcPr>
          <w:p w14:paraId="33B0E253" w14:textId="77777777" w:rsidR="0081242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</w:p>
          <w:p w14:paraId="57652719" w14:textId="250B0AFA" w:rsidR="0056477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2944C31" w14:textId="77777777" w:rsidTr="00711D7A">
        <w:tc>
          <w:tcPr>
            <w:tcW w:w="2327" w:type="dxa"/>
          </w:tcPr>
          <w:p w14:paraId="4FE099A9" w14:textId="74DAB53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00AAC68" w14:textId="3D011E80" w:rsidR="0081242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Đăng nhập</w:t>
            </w:r>
          </w:p>
          <w:p w14:paraId="50E6D55E" w14:textId="23E76B43" w:rsidR="00564779" w:rsidRPr="00257D2D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5EA60A2" w14:textId="77777777" w:rsidTr="00711D7A">
        <w:tc>
          <w:tcPr>
            <w:tcW w:w="2327" w:type="dxa"/>
          </w:tcPr>
          <w:p w14:paraId="4E3BD3DC" w14:textId="3C80430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478ED632" w14:textId="1EF7B3AC" w:rsidR="00812429" w:rsidRPr="000F7AF3" w:rsidRDefault="0056477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del w:id="16" w:author="quang.nguyen@aitokyolab.com" w:date="2020-02-17T15:59:00Z">
              <w:r w:rsidRPr="00257D2D" w:rsidDel="000F7AF3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Admin</w:delText>
              </w:r>
              <w:r w:rsidR="003D734A" w:rsidDel="000F7AF3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delText>,</w:delText>
              </w:r>
              <w:r w:rsidRPr="00257D2D" w:rsidDel="000F7AF3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 xml:space="preserve"> </w:delText>
              </w:r>
              <w:r w:rsidR="003D734A" w:rsidDel="000F7AF3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 xml:space="preserve">User, </w:delText>
              </w:r>
            </w:del>
            <w:r w:rsidR="003D73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="003D73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uest</w:t>
            </w:r>
          </w:p>
          <w:p w14:paraId="4BCB6B90" w14:textId="7E66C48A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562B87A" w14:textId="77777777" w:rsidTr="00711D7A">
        <w:tc>
          <w:tcPr>
            <w:tcW w:w="2327" w:type="dxa"/>
          </w:tcPr>
          <w:p w14:paraId="1B8A0138" w14:textId="0C69528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9FF8D51" w14:textId="77777777" w:rsidR="00812429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Sử dụng tài khoản đã tồn tại để đăng nhập vào hệ thống.</w:t>
            </w:r>
          </w:p>
          <w:p w14:paraId="54ADAA15" w14:textId="56C3361B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A7213AB" w14:textId="77777777" w:rsidTr="00711D7A">
        <w:tc>
          <w:tcPr>
            <w:tcW w:w="2327" w:type="dxa"/>
          </w:tcPr>
          <w:p w14:paraId="7063181F" w14:textId="38F1464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BF9D41A" w14:textId="3D270858" w:rsidR="00812429" w:rsidRPr="00257D2D" w:rsidRDefault="00AC5EB0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ins w:id="17" w:author="quang.nguyen@aitokyolab.com" w:date="2020-02-17T15:59:00Z">
              <w:r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Khách (G</w:t>
              </w:r>
            </w:ins>
            <w:ins w:id="18" w:author="quang.nguyen@aitokyolab.com" w:date="2020-02-17T16:00:00Z">
              <w:r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 xml:space="preserve">uest) </w:t>
              </w:r>
            </w:ins>
            <w:del w:id="19" w:author="quang.nguyen@aitokyolab.com" w:date="2020-02-17T16:00:00Z">
              <w:r w:rsidR="003D734A" w:rsidDel="00AC5EB0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N</w:delText>
              </w:r>
              <w:r w:rsidR="00D50DF6" w:rsidRPr="00257D2D" w:rsidDel="00AC5EB0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 xml:space="preserve">út </w:delText>
              </w:r>
              <w:r w:rsidR="000A4A1D" w:rsidDel="00AC5EB0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đ</w:delText>
              </w:r>
              <w:r w:rsidR="00D50DF6" w:rsidRPr="00257D2D" w:rsidDel="00AC5EB0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ăng nhập</w:delText>
              </w:r>
              <w:r w:rsidR="003D734A" w:rsidDel="00AC5EB0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 xml:space="preserve"> được </w:delText>
              </w:r>
            </w:del>
            <w:r w:rsidR="003D734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click vào</w:t>
            </w:r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del w:id="20" w:author="quang.nguyen@aitokyolab.com" w:date="2020-02-17T16:00:00Z">
              <w:r w:rsidR="00D50DF6" w:rsidRPr="00257D2D" w:rsidDel="00AC5EB0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trên giao diện trang chủ của giao diện xem phim hoặc giao diện quản trị hệ thống</w:delText>
              </w:r>
            </w:del>
            <w:ins w:id="21" w:author="quang.nguyen@aitokyolab.com" w:date="2020-02-17T16:00:00Z">
              <w:r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chức năng Đăng nhập</w:t>
              </w:r>
            </w:ins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4A148C9" w14:textId="7BDD184A" w:rsidR="00D50DF6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4F09C35" w14:textId="77777777" w:rsidTr="00711D7A">
        <w:tc>
          <w:tcPr>
            <w:tcW w:w="2327" w:type="dxa"/>
          </w:tcPr>
          <w:p w14:paraId="6569805A" w14:textId="1D9F1AD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B6DF8DB" w14:textId="7FE1C327" w:rsidR="00D50DF6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</w:tc>
      </w:tr>
      <w:tr w:rsidR="00812429" w:rsidRPr="00257D2D" w14:paraId="7FB2E2B1" w14:textId="77777777" w:rsidTr="00711D7A">
        <w:tc>
          <w:tcPr>
            <w:tcW w:w="2327" w:type="dxa"/>
          </w:tcPr>
          <w:p w14:paraId="7DA5955C" w14:textId="6820086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575A93E" w14:textId="492B4E7A" w:rsidR="00812429" w:rsidRPr="00257D2D" w:rsidRDefault="000A4A1D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del w:id="22" w:author="quang.nguyen@aitokyolab.com" w:date="2020-02-17T16:00:00Z">
              <w:r w:rsidDel="00C04109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Người dùng</w:delText>
              </w:r>
            </w:del>
            <w:ins w:id="23" w:author="quang.nguyen@aitokyolab.com" w:date="2020-02-17T16:00:00Z">
              <w:r w:rsidR="00C04109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Khách</w:t>
              </w:r>
            </w:ins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D50DF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bấm vào nút đăng nhập trên giao diện của hệ thống.</w:t>
            </w:r>
          </w:p>
          <w:p w14:paraId="5267A014" w14:textId="2756B4E0" w:rsidR="00D50DF6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Điền thông tin đăng nhập gồm username và mật khẩu.</w:t>
            </w:r>
          </w:p>
          <w:p w14:paraId="4465C0AE" w14:textId="6097990E" w:rsidR="00D50DF6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dữ liệu đăng nhập và có thể phải kiểm tra phân quyền nếu cần thiết.</w:t>
            </w:r>
          </w:p>
          <w:p w14:paraId="32D79663" w14:textId="5B229C51" w:rsidR="00D50DF6" w:rsidRPr="00257D2D" w:rsidRDefault="00D50DF6" w:rsidP="009A6B2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Chuyển sang giao diện tương ứng với từng vai trò của tài khoản đã được nhập.</w:t>
            </w:r>
          </w:p>
          <w:p w14:paraId="545FF124" w14:textId="274B793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0550CC94" w14:textId="77777777" w:rsidTr="00711D7A">
        <w:tc>
          <w:tcPr>
            <w:tcW w:w="2327" w:type="dxa"/>
          </w:tcPr>
          <w:p w14:paraId="0CAFA0BB" w14:textId="23DAADB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5C243B3" w14:textId="548F24E0" w:rsidR="00812429" w:rsidRPr="00257D2D" w:rsidRDefault="00D50DF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3.a. Thông tin đăng nhập bị sai: thông báo trên giao diện đăng nhập.</w:t>
            </w:r>
          </w:p>
          <w:p w14:paraId="12868C41" w14:textId="4145B038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3.b: Tài khoản đang bị khoá: thông báo và chuyển giao diện sang giao diện dành cho các tài khoản bị khoá.</w:t>
            </w:r>
          </w:p>
          <w:p w14:paraId="48B5E64C" w14:textId="32237813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BE1B6FA" w14:textId="43E1330C" w:rsidR="00BD6BEB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4" w:name="_Toc32681216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</w:t>
      </w:r>
      <w:r w:rsidR="00C524F8">
        <w:rPr>
          <w:noProof/>
        </w:rPr>
        <w:fldChar w:fldCharType="end"/>
      </w:r>
      <w:r>
        <w:rPr>
          <w:lang w:val="vi-VN"/>
        </w:rPr>
        <w:t>. Đặc tả usecase Đăng nhập</w:t>
      </w:r>
      <w:bookmarkEnd w:id="24"/>
    </w:p>
    <w:p w14:paraId="59B1615A" w14:textId="77777777" w:rsidR="0018725B" w:rsidRPr="00257D2D" w:rsidRDefault="0018725B" w:rsidP="00421549">
      <w:pPr>
        <w:pStyle w:val="ListParagraph"/>
        <w:spacing w:line="276" w:lineRule="auto"/>
        <w:ind w:left="216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1FA8B4F" w14:textId="6235D37F" w:rsidR="00BD6BEB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Đặc tả usecase </w:t>
      </w:r>
      <w:r w:rsidR="00BD6BEB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Đăng xuất</w:t>
      </w:r>
    </w:p>
    <w:p w14:paraId="5FF52E80" w14:textId="77777777" w:rsidR="00BD6BEB" w:rsidRPr="00257D2D" w:rsidRDefault="00BD6BE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BD6BEB" w:rsidRPr="00257D2D" w14:paraId="25110FB7" w14:textId="77777777" w:rsidTr="003D3DF0">
        <w:tc>
          <w:tcPr>
            <w:tcW w:w="2327" w:type="dxa"/>
          </w:tcPr>
          <w:p w14:paraId="21B60179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E633355" w14:textId="65BCA63F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UC3</w:t>
            </w:r>
          </w:p>
          <w:p w14:paraId="1EB51C72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D6BEB" w:rsidRPr="00257D2D" w14:paraId="692126F0" w14:textId="77777777" w:rsidTr="003D3DF0">
        <w:tc>
          <w:tcPr>
            <w:tcW w:w="2327" w:type="dxa"/>
          </w:tcPr>
          <w:p w14:paraId="1A94B234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5853CBF" w14:textId="48EE52EC" w:rsidR="00BD6BEB" w:rsidRPr="00257D2D" w:rsidRDefault="000A4A1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Đăng xuất</w:t>
            </w:r>
          </w:p>
          <w:p w14:paraId="73784CA4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60CED3A4" w14:textId="77777777" w:rsidTr="003D3DF0">
        <w:tc>
          <w:tcPr>
            <w:tcW w:w="2327" w:type="dxa"/>
          </w:tcPr>
          <w:p w14:paraId="37DFACAA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Tác nhân</w:t>
            </w:r>
          </w:p>
        </w:tc>
        <w:tc>
          <w:tcPr>
            <w:tcW w:w="5575" w:type="dxa"/>
          </w:tcPr>
          <w:p w14:paraId="1AEFC9AE" w14:textId="4B6E9F8D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  <w:r w:rsidR="000A4A1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, User</w:t>
            </w:r>
          </w:p>
          <w:p w14:paraId="7C18DC78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779EB221" w14:textId="77777777" w:rsidTr="003D3DF0">
        <w:tc>
          <w:tcPr>
            <w:tcW w:w="2327" w:type="dxa"/>
          </w:tcPr>
          <w:p w14:paraId="799A11B7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6A6A333" w14:textId="39D3289A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Thoát tài khoản đang đăng nhập ra khỏi hệ thống.</w:t>
            </w:r>
          </w:p>
          <w:p w14:paraId="61CFAFF8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293F7DA8" w14:textId="77777777" w:rsidTr="003D3DF0">
        <w:tc>
          <w:tcPr>
            <w:tcW w:w="2327" w:type="dxa"/>
          </w:tcPr>
          <w:p w14:paraId="1E24918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BF0A7E9" w14:textId="18E1E4E4" w:rsidR="00BD6BEB" w:rsidRPr="00257D2D" w:rsidRDefault="000A4A1D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gười dùng nhấn vào nút Đăng xuất trên giao diện hệ thống.</w:t>
            </w:r>
          </w:p>
          <w:p w14:paraId="5A667FB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6906F17F" w14:textId="77777777" w:rsidTr="003D3DF0">
        <w:tc>
          <w:tcPr>
            <w:tcW w:w="2327" w:type="dxa"/>
          </w:tcPr>
          <w:p w14:paraId="03C46383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1107BFF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Đang đang nhập một tài khoản trên hệ thống.</w:t>
            </w:r>
          </w:p>
          <w:p w14:paraId="10A6C602" w14:textId="2A065C52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6FB57C49" w14:textId="77777777" w:rsidTr="003D3DF0">
        <w:tc>
          <w:tcPr>
            <w:tcW w:w="2327" w:type="dxa"/>
          </w:tcPr>
          <w:p w14:paraId="4A6B8CDF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CF8B764" w14:textId="33A79279" w:rsidR="00BD6BEB" w:rsidRPr="00257D2D" w:rsidRDefault="000A4A1D" w:rsidP="009A6B2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bấm vào nút đăng xuất trên giao diện của hệ thống.</w:t>
            </w:r>
          </w:p>
          <w:p w14:paraId="3CA02B07" w14:textId="5E5749F0" w:rsidR="00BD6BEB" w:rsidRPr="00257D2D" w:rsidRDefault="00BD6BEB" w:rsidP="009A6B2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Chuyển sang giao diện trang chủ tương ứng với từng tài khoản vừa đăng xuất.</w:t>
            </w:r>
          </w:p>
          <w:p w14:paraId="679F921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EC940B7" w14:textId="77777777" w:rsidTr="003D3DF0">
        <w:tc>
          <w:tcPr>
            <w:tcW w:w="2327" w:type="dxa"/>
          </w:tcPr>
          <w:p w14:paraId="206DF23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4F2A90F" w14:textId="237F9ABE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  <w:p w14:paraId="5C4C864E" w14:textId="77777777" w:rsidR="00BD6BEB" w:rsidRPr="00257D2D" w:rsidRDefault="00BD6BE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39FE2D9" w14:textId="1A6EEE48" w:rsidR="00BD6BEB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25" w:name="_Toc32681217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3</w:t>
      </w:r>
      <w:r w:rsidR="00C524F8">
        <w:rPr>
          <w:noProof/>
        </w:rPr>
        <w:fldChar w:fldCharType="end"/>
      </w:r>
      <w:r>
        <w:rPr>
          <w:lang w:val="vi-VN"/>
        </w:rPr>
        <w:t>. Đặc tả usecase Đăng xuất</w:t>
      </w:r>
      <w:bookmarkEnd w:id="25"/>
    </w:p>
    <w:p w14:paraId="4F9529C0" w14:textId="77777777" w:rsidR="0018725B" w:rsidRPr="00257D2D" w:rsidRDefault="0018725B" w:rsidP="00421549">
      <w:pPr>
        <w:spacing w:line="276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6D0CD24" w14:textId="259F1002" w:rsidR="00BD6BEB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BD6BEB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Lấy lại mật khẩu</w:t>
      </w:r>
    </w:p>
    <w:p w14:paraId="460EE8A8" w14:textId="77777777" w:rsidR="00BD6BEB" w:rsidRPr="00257D2D" w:rsidRDefault="00BD6BE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BD6BEB" w:rsidRPr="00257D2D" w14:paraId="01F92D04" w14:textId="77777777" w:rsidTr="003D3DF0">
        <w:tc>
          <w:tcPr>
            <w:tcW w:w="2327" w:type="dxa"/>
          </w:tcPr>
          <w:p w14:paraId="6AB2B3C8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64A7DD51" w14:textId="3540D0D1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UC4</w:t>
            </w:r>
          </w:p>
          <w:p w14:paraId="16E24837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D6BEB" w:rsidRPr="00257D2D" w14:paraId="1C7E35D3" w14:textId="77777777" w:rsidTr="003D3DF0">
        <w:tc>
          <w:tcPr>
            <w:tcW w:w="2327" w:type="dxa"/>
          </w:tcPr>
          <w:p w14:paraId="4F40AD6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F49E033" w14:textId="49CFFA9A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Lấy lại mật khẩu</w:t>
            </w:r>
          </w:p>
          <w:p w14:paraId="502AFECF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07340485" w14:textId="77777777" w:rsidTr="003D3DF0">
        <w:tc>
          <w:tcPr>
            <w:tcW w:w="2327" w:type="dxa"/>
          </w:tcPr>
          <w:p w14:paraId="30E3A556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84AAB3C" w14:textId="02318118" w:rsidR="00BD6BEB" w:rsidRPr="00A473F8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rPrChange w:id="26" w:author="quang.nguyen@aitokyolab.com" w:date="2020-02-17T16:01:00Z">
                  <w:rPr>
                    <w:rFonts w:ascii="Times New Roman" w:hAnsi="Times New Roman" w:cs="Times New Roman"/>
                    <w:color w:val="000000" w:themeColor="text1"/>
                    <w:sz w:val="26"/>
                    <w:szCs w:val="26"/>
                    <w:lang w:val="vi-VN"/>
                  </w:rPr>
                </w:rPrChange>
              </w:rPr>
            </w:pPr>
            <w:del w:id="27" w:author="quang.nguyen@aitokyolab.com" w:date="2020-02-17T16:01:00Z">
              <w:r w:rsidRPr="00257D2D" w:rsidDel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Admin</w:delText>
              </w:r>
              <w:r w:rsidR="00C05255" w:rsidDel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, User</w:delText>
              </w:r>
            </w:del>
            <w:ins w:id="28" w:author="quang.nguyen@aitokyolab.com" w:date="2020-02-17T16:01:00Z">
              <w:r w:rsidR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Guest</w:t>
              </w:r>
            </w:ins>
          </w:p>
          <w:p w14:paraId="5397F237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3066724D" w14:textId="77777777" w:rsidTr="003D3DF0">
        <w:tc>
          <w:tcPr>
            <w:tcW w:w="2327" w:type="dxa"/>
          </w:tcPr>
          <w:p w14:paraId="719E224D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95A1CC3" w14:textId="6B8C3DFB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del w:id="29" w:author="quang.nguyen@aitokyolab.com" w:date="2020-02-17T16:01:00Z">
              <w:r w:rsidRPr="00257D2D" w:rsidDel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Sử dụng tài khoản đã tồn tại để</w:delText>
              </w:r>
            </w:del>
            <w:ins w:id="30" w:author="quang.nguyen@aitokyolab.com" w:date="2020-02-17T16:01:00Z">
              <w:r w:rsidR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Chức năng này cho phép</w:t>
              </w:r>
            </w:ins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lấy lại mật khẩu khi bị quên.</w:t>
            </w:r>
          </w:p>
          <w:p w14:paraId="6A6E9C13" w14:textId="225A9D88" w:rsidR="00133683" w:rsidRPr="00257D2D" w:rsidRDefault="0013368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1CC1AD20" w14:textId="77777777" w:rsidTr="003D3DF0">
        <w:tc>
          <w:tcPr>
            <w:tcW w:w="2327" w:type="dxa"/>
          </w:tcPr>
          <w:p w14:paraId="653BAEF0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610B58E" w14:textId="07C8532B" w:rsidR="00BD6BEB" w:rsidRPr="00257D2D" w:rsidRDefault="00C05255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del w:id="31" w:author="quang.nguyen@aitokyolab.com" w:date="2020-02-17T16:01:00Z">
              <w:r w:rsidDel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Người dùng</w:delText>
              </w:r>
            </w:del>
            <w:ins w:id="32" w:author="quang.nguyen@aitokyolab.com" w:date="2020-02-17T16:01:00Z">
              <w:r w:rsidR="00A473F8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Khách</w:t>
              </w:r>
            </w:ins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nhấn vào nút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Quên mật khẩu 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trên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form đăng nhập.</w:t>
            </w:r>
          </w:p>
          <w:p w14:paraId="1D994A3C" w14:textId="1DC4E84E" w:rsidR="00133683" w:rsidRPr="00257D2D" w:rsidRDefault="00133683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0720F327" w14:textId="77777777" w:rsidTr="003D3DF0">
        <w:tc>
          <w:tcPr>
            <w:tcW w:w="2327" w:type="dxa"/>
          </w:tcPr>
          <w:p w14:paraId="4D1B697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FAA911D" w14:textId="6A9E92F8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Tài khoản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muốn lấy lại mật khẩu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phải được đăng ký trước đó.</w:t>
            </w:r>
          </w:p>
          <w:p w14:paraId="3D8DE1EC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BD6BEB" w:rsidRPr="00257D2D" w14:paraId="4F067F05" w14:textId="77777777" w:rsidTr="003D3DF0">
        <w:tc>
          <w:tcPr>
            <w:tcW w:w="2327" w:type="dxa"/>
          </w:tcPr>
          <w:p w14:paraId="161CDF89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363E69E" w14:textId="2DA2A421" w:rsidR="00BD6BEB" w:rsidRPr="00257D2D" w:rsidRDefault="00C05255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bấm vào nút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ăng nhập.</w:t>
            </w:r>
          </w:p>
          <w:p w14:paraId="1AA338B7" w14:textId="6F09D0BF" w:rsidR="00133683" w:rsidRPr="00257D2D" w:rsidRDefault="00C05255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 xml:space="preserve">Người dùng 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bấm vào nút Quên mật khẩu ở trên form đăng nhập</w:t>
            </w:r>
            <w:r w:rsidR="00077EA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</w:t>
            </w:r>
            <w:r w:rsidR="00077EA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à nhập email của tài khoản bị quên</w:t>
            </w:r>
            <w:r w:rsidR="00133683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A9323C6" w14:textId="66DC8855" w:rsidR="00BD6BEB" w:rsidRPr="00257D2D" w:rsidRDefault="00077EAA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gửi mail đến tài khoản của tài khoản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224ADF6" w14:textId="6FC1F492" w:rsidR="00077EAA" w:rsidRPr="00257D2D" w:rsidRDefault="00C05255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 w:rsidR="00077EA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bấm đường link trong mail vừa được gửi đế tiếp tục quá trình lấy lại mật khẩu</w:t>
            </w:r>
            <w:r w:rsidR="00BD6BE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A57502F" w14:textId="79EB7F23" w:rsidR="00A9273F" w:rsidRPr="00257D2D" w:rsidRDefault="00C05255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 w:rsidR="00A9273F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nhập mật khẩu mới.</w:t>
            </w:r>
          </w:p>
          <w:p w14:paraId="477D31A8" w14:textId="6C34635E" w:rsidR="00A9273F" w:rsidRPr="00257D2D" w:rsidRDefault="00A9273F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</w:t>
            </w:r>
            <w:r w:rsidR="00C23F4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ểm tra tính hợp lệ của dữ liệu.</w:t>
            </w:r>
          </w:p>
          <w:p w14:paraId="30D4F48D" w14:textId="1FFA7562" w:rsidR="00C23F46" w:rsidRPr="00257D2D" w:rsidRDefault="00C23F46" w:rsidP="009A6B2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Cập nhật dữ liệu đăng nhập của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này.</w:t>
            </w:r>
          </w:p>
          <w:p w14:paraId="24E0616E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6C0489A5" w14:textId="77777777" w:rsidTr="003D3DF0">
        <w:tc>
          <w:tcPr>
            <w:tcW w:w="2327" w:type="dxa"/>
          </w:tcPr>
          <w:p w14:paraId="4743B649" w14:textId="77777777" w:rsidR="00BD6BEB" w:rsidRPr="00257D2D" w:rsidRDefault="00BD6BE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0BB4F5B3" w14:textId="222CEBDF" w:rsidR="00BD6BEB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6.a. 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ật khẩu trùng với mật khẩu cũ hoặc không hợp </w:t>
            </w:r>
            <w:proofErr w:type="gramStart"/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lệ :</w:t>
            </w:r>
            <w:proofErr w:type="gramEnd"/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hiển thị thông báo trên form nhập mật khẩu.</w:t>
            </w:r>
          </w:p>
          <w:p w14:paraId="38428C13" w14:textId="77777777" w:rsidR="00BD6BEB" w:rsidRPr="00257D2D" w:rsidRDefault="00BD6BE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0E63602" w14:textId="128BF170" w:rsidR="00BD6BEB" w:rsidRDefault="006E00CE" w:rsidP="00421549">
      <w:pPr>
        <w:pStyle w:val="Caption"/>
        <w:spacing w:line="276" w:lineRule="auto"/>
        <w:ind w:left="720" w:firstLine="720"/>
        <w:rPr>
          <w:ins w:id="33" w:author="Nguyen Danh Nam 20166477" w:date="2020-02-15T17:21:00Z"/>
          <w:lang w:val="vi-VN"/>
        </w:rPr>
      </w:pPr>
      <w:bookmarkStart w:id="34" w:name="_Toc32681218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4</w:t>
      </w:r>
      <w:r w:rsidR="00C524F8">
        <w:rPr>
          <w:noProof/>
        </w:rPr>
        <w:fldChar w:fldCharType="end"/>
      </w:r>
      <w:r>
        <w:rPr>
          <w:lang w:val="vi-VN"/>
        </w:rPr>
        <w:t>. Đặc tả usecase Lấy lại mật khẩu</w:t>
      </w:r>
      <w:bookmarkEnd w:id="34"/>
    </w:p>
    <w:p w14:paraId="41E3C6A7" w14:textId="4256BD56" w:rsidR="00F80815" w:rsidRPr="00236FC2" w:rsidRDefault="00F80815" w:rsidP="00F8081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Đặc tả usecase 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Chỉnh sửa thông tin cá nhân</w:t>
      </w:r>
    </w:p>
    <w:p w14:paraId="5A48D806" w14:textId="77777777" w:rsidR="00F80815" w:rsidRPr="00257D2D" w:rsidRDefault="00F80815" w:rsidP="00F80815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F80815" w:rsidRPr="00257D2D" w14:paraId="2BE60CB2" w14:textId="77777777" w:rsidTr="00A97368">
        <w:tc>
          <w:tcPr>
            <w:tcW w:w="2327" w:type="dxa"/>
          </w:tcPr>
          <w:p w14:paraId="3794327A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B61330F" w14:textId="66B69556" w:rsidR="00F80815" w:rsidRPr="00F52DD9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5</w:t>
            </w:r>
          </w:p>
          <w:p w14:paraId="6AF09DE3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80815" w:rsidRPr="00257D2D" w14:paraId="49F2F4E9" w14:textId="77777777" w:rsidTr="00A97368">
        <w:tc>
          <w:tcPr>
            <w:tcW w:w="2327" w:type="dxa"/>
          </w:tcPr>
          <w:p w14:paraId="3381CCA0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593E64D" w14:textId="29A5197C" w:rsidR="00F80815" w:rsidRPr="00257D2D" w:rsidRDefault="00571F52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Chỉnh sử thông tin cá nhân</w:t>
            </w:r>
          </w:p>
          <w:p w14:paraId="65F6D915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80815" w:rsidRPr="00257D2D" w14:paraId="741C5370" w14:textId="77777777" w:rsidTr="00A97368">
        <w:tc>
          <w:tcPr>
            <w:tcW w:w="2327" w:type="dxa"/>
          </w:tcPr>
          <w:p w14:paraId="08AA7945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DFE6F93" w14:textId="73D2A33E" w:rsidR="00F80815" w:rsidRPr="00832895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</w:p>
          <w:p w14:paraId="50E4C9BE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80815" w:rsidRPr="00257D2D" w14:paraId="5C299C1D" w14:textId="77777777" w:rsidTr="00A97368">
        <w:tc>
          <w:tcPr>
            <w:tcW w:w="2327" w:type="dxa"/>
          </w:tcPr>
          <w:p w14:paraId="7DB9F295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19C4AEB" w14:textId="25AB74B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chỉnh sửa thông tin cá nhân.</w:t>
            </w:r>
          </w:p>
          <w:p w14:paraId="43F2FEE6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80815" w:rsidRPr="00257D2D" w14:paraId="52E78B7A" w14:textId="77777777" w:rsidTr="00A97368">
        <w:tc>
          <w:tcPr>
            <w:tcW w:w="2327" w:type="dxa"/>
          </w:tcPr>
          <w:p w14:paraId="4356E737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7F10B49" w14:textId="04622B75" w:rsidR="00F80815" w:rsidRPr="00257D2D" w:rsidRDefault="00F80815" w:rsidP="00A9736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“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Chỉnh sửa thông tin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” trên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header của trang web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54AD558" w14:textId="77777777" w:rsidR="00F80815" w:rsidRPr="00257D2D" w:rsidRDefault="00F80815" w:rsidP="00A9736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80815" w:rsidRPr="00257D2D" w14:paraId="09000BF2" w14:textId="77777777" w:rsidTr="00A97368">
        <w:tc>
          <w:tcPr>
            <w:tcW w:w="2327" w:type="dxa"/>
          </w:tcPr>
          <w:p w14:paraId="17DEA090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2C2749A" w14:textId="4A0E3C11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</w:tc>
      </w:tr>
      <w:tr w:rsidR="00F80815" w:rsidRPr="00257D2D" w14:paraId="3FAA879B" w14:textId="77777777" w:rsidTr="00A97368">
        <w:tc>
          <w:tcPr>
            <w:tcW w:w="2327" w:type="dxa"/>
          </w:tcPr>
          <w:p w14:paraId="61D6E7C7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1F67FCE" w14:textId="77777777" w:rsidR="00F80815" w:rsidRDefault="00F80815" w:rsidP="00F8081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“Chỉnh sửa thông tin” trên header của trang web.</w:t>
            </w:r>
          </w:p>
          <w:p w14:paraId="5D618564" w14:textId="77777777" w:rsidR="00F80815" w:rsidRDefault="00F80815" w:rsidP="00F8081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Người dùng nhập thông tin cần sửa vào form chỉnh sửa.</w:t>
            </w:r>
          </w:p>
          <w:p w14:paraId="577C4A2A" w14:textId="77777777" w:rsidR="00F80815" w:rsidRDefault="00F80815" w:rsidP="00F8081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nút “Lưu” để hoàn thành việc sửa.</w:t>
            </w:r>
          </w:p>
          <w:p w14:paraId="3C79D4CD" w14:textId="77777777" w:rsidR="00F80815" w:rsidRDefault="00F80815" w:rsidP="00F8081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52D76E41" w14:textId="77777777" w:rsidR="00F80815" w:rsidRDefault="00F80815" w:rsidP="00F80815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của người dùng vào cơ sở dữ liệu.</w:t>
            </w:r>
          </w:p>
          <w:p w14:paraId="5327F9E4" w14:textId="1FE6292E" w:rsidR="00F80815" w:rsidRPr="00F52DD9" w:rsidRDefault="00F80815" w:rsidP="00F52DD9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chỉnh sửa tới người dùng.</w:t>
            </w:r>
          </w:p>
        </w:tc>
      </w:tr>
      <w:tr w:rsidR="00F80815" w:rsidRPr="00257D2D" w14:paraId="1531EB17" w14:textId="77777777" w:rsidTr="00A97368">
        <w:tc>
          <w:tcPr>
            <w:tcW w:w="2327" w:type="dxa"/>
          </w:tcPr>
          <w:p w14:paraId="0C210EBE" w14:textId="77777777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6B3F42CC" w14:textId="70207ADC" w:rsidR="00F80815" w:rsidRPr="00257D2D" w:rsidRDefault="00F8081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4.a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Dữ liệu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không hợp lệ: thông báo lại cho người dùng.</w:t>
            </w:r>
          </w:p>
          <w:p w14:paraId="74F279A7" w14:textId="77777777" w:rsidR="00F80815" w:rsidRPr="00257D2D" w:rsidRDefault="00F80815" w:rsidP="00A97368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22428CE" w14:textId="0072FD71" w:rsidR="00521FFE" w:rsidRPr="00257D2D" w:rsidRDefault="00F80815" w:rsidP="00F52DD9">
      <w:pPr>
        <w:pStyle w:val="Caption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tab/>
      </w:r>
      <w:r>
        <w:tab/>
      </w:r>
      <w:bookmarkStart w:id="35" w:name="_Toc32681219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5</w:t>
      </w:r>
      <w:r w:rsidR="00C524F8">
        <w:rPr>
          <w:noProof/>
        </w:rPr>
        <w:fldChar w:fldCharType="end"/>
      </w:r>
      <w:r>
        <w:rPr>
          <w:lang w:val="vi-VN"/>
        </w:rPr>
        <w:t>. Phân ra usecase Chỉnh sửa thông tin cá nhân</w:t>
      </w:r>
      <w:bookmarkEnd w:id="35"/>
    </w:p>
    <w:p w14:paraId="60790FF5" w14:textId="1F660532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7E204D1" w14:textId="24DF7B80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C91B278" w14:textId="6C787EAE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5A0D84A" w14:textId="66966B1E" w:rsidR="00A62B15" w:rsidRPr="00257D2D" w:rsidRDefault="00A62B15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33984EBE" w14:textId="751197A0" w:rsidR="00A62B15" w:rsidRPr="00236FC2" w:rsidRDefault="00A62B15" w:rsidP="0042154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3EF2D5B4" w14:textId="584C065D" w:rsidR="00A62B15" w:rsidRPr="00236FC2" w:rsidRDefault="00A62B15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</w:t>
      </w:r>
      <w:r w:rsidR="00F34084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ã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usecase Khám phá kho phim</w:t>
      </w:r>
    </w:p>
    <w:p w14:paraId="54D07F8E" w14:textId="66EBD4E0" w:rsidR="00F34084" w:rsidRDefault="00356DD3" w:rsidP="00421549">
      <w:pPr>
        <w:pStyle w:val="ListParagraph"/>
        <w:keepNext/>
        <w:spacing w:line="276" w:lineRule="auto"/>
        <w:rPr>
          <w:ins w:id="36" w:author="quang.nguyen@aitokyolab.com" w:date="2020-02-17T16:04:00Z"/>
        </w:rPr>
      </w:pPr>
      <w:r>
        <w:rPr>
          <w:noProof/>
        </w:rPr>
        <w:lastRenderedPageBreak/>
        <w:drawing>
          <wp:inline distT="0" distB="0" distL="0" distR="0" wp14:anchorId="005279A2" wp14:editId="46110DED">
            <wp:extent cx="5943600" cy="400304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6 at 12.22.1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6C6" w14:textId="77777777" w:rsidR="00417288" w:rsidRDefault="00417288" w:rsidP="00417288">
      <w:pPr>
        <w:pStyle w:val="ListParagraph"/>
        <w:keepNext/>
        <w:numPr>
          <w:ilvl w:val="1"/>
          <w:numId w:val="31"/>
        </w:numPr>
        <w:spacing w:line="276" w:lineRule="auto"/>
        <w:rPr>
          <w:ins w:id="37" w:author="quang.nguyen@aitokyolab.com" w:date="2020-02-17T16:04:00Z"/>
        </w:rPr>
      </w:pPr>
      <w:ins w:id="38" w:author="quang.nguyen@aitokyolab.com" w:date="2020-02-17T16:04:00Z">
        <w:r>
          <w:t>Bổ sung uc “Lưu lại phim ưa thích” và gắn quan hệ extend trỏ từ uc này đến uc “Xem thông tin phim”;</w:t>
        </w:r>
      </w:ins>
    </w:p>
    <w:p w14:paraId="6B008DB7" w14:textId="77777777" w:rsidR="00417288" w:rsidRDefault="00417288" w:rsidP="00421549">
      <w:pPr>
        <w:pStyle w:val="ListParagraph"/>
        <w:keepNext/>
        <w:spacing w:line="276" w:lineRule="auto"/>
      </w:pPr>
    </w:p>
    <w:p w14:paraId="00C52D32" w14:textId="42256316" w:rsidR="00521FFE" w:rsidRPr="00257D2D" w:rsidRDefault="00F34084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bookmarkStart w:id="39" w:name="_Toc31844349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2</w:t>
      </w:r>
      <w:r w:rsidR="00C524F8">
        <w:rPr>
          <w:noProof/>
        </w:rPr>
        <w:fldChar w:fldCharType="end"/>
      </w:r>
      <w:r>
        <w:rPr>
          <w:lang w:val="vi-VN"/>
        </w:rPr>
        <w:t>. Biểu đồ phân rã usecase Khám phá kho phim</w:t>
      </w:r>
      <w:bookmarkEnd w:id="39"/>
    </w:p>
    <w:p w14:paraId="32CB6926" w14:textId="20EFF4F9" w:rsidR="00327F7C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Tìm kiếm </w:t>
      </w:r>
      <w:r w:rsidR="004662E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phim</w:t>
      </w:r>
    </w:p>
    <w:p w14:paraId="15F8423F" w14:textId="77777777" w:rsidR="00936CA4" w:rsidRPr="00257D2D" w:rsidRDefault="00936CA4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71669562" w14:textId="77777777" w:rsidTr="00711D7A">
        <w:tc>
          <w:tcPr>
            <w:tcW w:w="2327" w:type="dxa"/>
          </w:tcPr>
          <w:p w14:paraId="574BF9C9" w14:textId="045FF4C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CFD1B56" w14:textId="77777777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UC5</w:t>
            </w:r>
          </w:p>
          <w:p w14:paraId="42632A9D" w14:textId="6A50E8BA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01CCCF1" w14:textId="77777777" w:rsidTr="00711D7A">
        <w:tc>
          <w:tcPr>
            <w:tcW w:w="2327" w:type="dxa"/>
          </w:tcPr>
          <w:p w14:paraId="077DD454" w14:textId="2AA1D1C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42CBAD4" w14:textId="45EDC84E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phim</w:t>
            </w:r>
          </w:p>
          <w:p w14:paraId="296AC538" w14:textId="1D6D4640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A2A6E1A" w14:textId="77777777" w:rsidTr="00711D7A">
        <w:tc>
          <w:tcPr>
            <w:tcW w:w="2327" w:type="dxa"/>
          </w:tcPr>
          <w:p w14:paraId="6BEEDF20" w14:textId="3C49DFB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7967975" w14:textId="6F4F6431" w:rsidR="00812429" w:rsidRPr="000A4A1D" w:rsidRDefault="00A7078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User, Guest</w:t>
            </w:r>
          </w:p>
          <w:p w14:paraId="0C9E2627" w14:textId="02468CDC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79E8D24" w14:textId="77777777" w:rsidTr="00711D7A">
        <w:tc>
          <w:tcPr>
            <w:tcW w:w="2327" w:type="dxa"/>
          </w:tcPr>
          <w:p w14:paraId="38CE9D4F" w14:textId="14F7C31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3F704B7E" w14:textId="28C4DC35" w:rsidR="00812429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tìm kiếm các </w:t>
            </w:r>
            <w:r w:rsidR="004662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phim trong kho phim của hệ thống thông qua từ khoá tìm kiếm.</w:t>
            </w:r>
          </w:p>
          <w:p w14:paraId="626A6B2D" w14:textId="1EBC78BA" w:rsidR="00936CA4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257D2D" w14:paraId="2AD8DA17" w14:textId="77777777" w:rsidTr="00711D7A">
        <w:tc>
          <w:tcPr>
            <w:tcW w:w="2327" w:type="dxa"/>
          </w:tcPr>
          <w:p w14:paraId="7BDCA250" w14:textId="2A247A5A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DF7D15B" w14:textId="7E40075A" w:rsidR="002E3D10" w:rsidRPr="00257D2D" w:rsidRDefault="00936CA4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nút có biểu tượng tìm kiếm trên header của trang chủ.</w:t>
            </w:r>
          </w:p>
          <w:p w14:paraId="5A4BD936" w14:textId="41106B79" w:rsidR="007B3AFB" w:rsidRPr="00257D2D" w:rsidRDefault="007B3AF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E3D10" w:rsidRPr="00257D2D" w14:paraId="75FD9902" w14:textId="77777777" w:rsidTr="00711D7A">
        <w:tc>
          <w:tcPr>
            <w:tcW w:w="2327" w:type="dxa"/>
          </w:tcPr>
          <w:p w14:paraId="5C33664A" w14:textId="2813D4C7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3AE81F17" w14:textId="1E6F3B95" w:rsidR="008841F1" w:rsidRPr="00257D2D" w:rsidRDefault="00C05255" w:rsidP="00C05255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  <w:tr w:rsidR="002E3D10" w:rsidRPr="00257D2D" w14:paraId="4A460202" w14:textId="77777777" w:rsidTr="00711D7A">
        <w:tc>
          <w:tcPr>
            <w:tcW w:w="2327" w:type="dxa"/>
          </w:tcPr>
          <w:p w14:paraId="1CE3D1E6" w14:textId="64BEC359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</w:t>
            </w:r>
            <w:r w:rsidR="002E3D10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ử lí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chính</w:t>
            </w:r>
          </w:p>
        </w:tc>
        <w:tc>
          <w:tcPr>
            <w:tcW w:w="5575" w:type="dxa"/>
          </w:tcPr>
          <w:p w14:paraId="017D2B70" w14:textId="77777777" w:rsidR="008841F1" w:rsidRPr="00257D2D" w:rsidRDefault="008841F1" w:rsidP="009A6B2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ười dùng bấm vào khu vực nhập từ khoá tìm kiếm trên thanh tìm kiếm và bấm vào bút có biểu tượng tìm kiếm.</w:t>
            </w:r>
          </w:p>
          <w:p w14:paraId="39F81731" w14:textId="77777777" w:rsidR="008841F1" w:rsidRPr="00257D2D" w:rsidRDefault="008841F1" w:rsidP="009A6B2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thống tìm ra các tài nguyên phù hợp liên quan đến từ khóa tìm kiếm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D9E92C8" w14:textId="77777777" w:rsidR="008841F1" w:rsidRPr="00257D2D" w:rsidRDefault="008841F1" w:rsidP="009A6B2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hiển thị lên danh sách các kết quả phù hợp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AF814E2" w14:textId="2588680A" w:rsidR="007B3AFB" w:rsidRPr="00257D2D" w:rsidRDefault="007B3AF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527CFE1" w14:textId="77777777" w:rsidTr="00711D7A">
        <w:tc>
          <w:tcPr>
            <w:tcW w:w="2327" w:type="dxa"/>
          </w:tcPr>
          <w:p w14:paraId="7AC7F3BE" w14:textId="424B0D0D" w:rsidR="002E3D10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29292B5" w14:textId="5B202EF3" w:rsidR="002E3D10" w:rsidRPr="00257D2D" w:rsidRDefault="008841F1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63DECB3D" w14:textId="50D265A7" w:rsidR="007B3AFB" w:rsidRPr="00257D2D" w:rsidRDefault="007B3AF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CF352E8" w14:textId="0D4B78AE" w:rsidR="002E3D10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40" w:name="_Toc32681220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6</w:t>
      </w:r>
      <w:r w:rsidR="00C524F8">
        <w:rPr>
          <w:noProof/>
        </w:rPr>
        <w:fldChar w:fldCharType="end"/>
      </w:r>
      <w:r>
        <w:rPr>
          <w:lang w:val="vi-VN"/>
        </w:rPr>
        <w:t>. Đặc tả usecase Tìm kiếm</w:t>
      </w:r>
      <w:bookmarkEnd w:id="40"/>
    </w:p>
    <w:p w14:paraId="7860BF97" w14:textId="77777777" w:rsidR="003D3DF0" w:rsidRPr="00257D2D" w:rsidRDefault="003D3DF0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7365E10" w14:textId="5B4D6CE0" w:rsidR="00D63DA1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D63DA1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Xem thông tin phim</w:t>
      </w:r>
    </w:p>
    <w:p w14:paraId="7A8184DD" w14:textId="77777777" w:rsidR="0018725B" w:rsidRPr="00257D2D" w:rsidRDefault="0018725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EBE6C01" w14:textId="77777777" w:rsidTr="00711D7A">
        <w:tc>
          <w:tcPr>
            <w:tcW w:w="2327" w:type="dxa"/>
          </w:tcPr>
          <w:p w14:paraId="08997838" w14:textId="126914E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C2E85F5" w14:textId="77777777" w:rsidR="00812429" w:rsidRPr="00257D2D" w:rsidRDefault="008841F1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UC6</w:t>
            </w:r>
          </w:p>
          <w:p w14:paraId="2C4ADAF3" w14:textId="55D309DF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3CE4A7F" w14:textId="77777777" w:rsidTr="00711D7A">
        <w:tc>
          <w:tcPr>
            <w:tcW w:w="2327" w:type="dxa"/>
          </w:tcPr>
          <w:p w14:paraId="7A423707" w14:textId="7166E59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77D38BA" w14:textId="713B89F7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thông tin phim</w:t>
            </w:r>
          </w:p>
          <w:p w14:paraId="7019AB52" w14:textId="3FD5C898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D1FD0E2" w14:textId="77777777" w:rsidTr="00711D7A">
        <w:tc>
          <w:tcPr>
            <w:tcW w:w="2327" w:type="dxa"/>
          </w:tcPr>
          <w:p w14:paraId="3C0CBE95" w14:textId="289432F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9D14017" w14:textId="7FE83E3F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7E423608" w14:textId="1428BC6C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20DC474" w14:textId="77777777" w:rsidTr="00711D7A">
        <w:tc>
          <w:tcPr>
            <w:tcW w:w="2327" w:type="dxa"/>
          </w:tcPr>
          <w:p w14:paraId="589D513B" w14:textId="5319F36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DC28C2A" w14:textId="502BC6C3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xem thông tin chi tiết về bộ phim trên giao diện ứng dụng.</w:t>
            </w:r>
          </w:p>
          <w:p w14:paraId="5359408A" w14:textId="0BA9021B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B532251" w14:textId="77777777" w:rsidTr="00711D7A">
        <w:tc>
          <w:tcPr>
            <w:tcW w:w="2327" w:type="dxa"/>
          </w:tcPr>
          <w:p w14:paraId="12214F89" w14:textId="312B27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0845DD5" w14:textId="5651C26B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đường link tới phim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2F4FB23" w14:textId="61518C6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996DC98" w14:textId="77777777" w:rsidTr="00711D7A">
        <w:tc>
          <w:tcPr>
            <w:tcW w:w="2327" w:type="dxa"/>
          </w:tcPr>
          <w:p w14:paraId="2F584489" w14:textId="17BC071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849FDB4" w14:textId="206B2A03" w:rsidR="00812429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</w:tc>
      </w:tr>
      <w:tr w:rsidR="00812429" w:rsidRPr="00257D2D" w14:paraId="729B1816" w14:textId="77777777" w:rsidTr="00711D7A">
        <w:tc>
          <w:tcPr>
            <w:tcW w:w="2327" w:type="dxa"/>
          </w:tcPr>
          <w:p w14:paraId="2B99BD3D" w14:textId="7FF9083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4F4F63C" w14:textId="17CB9D12" w:rsidR="0018725B" w:rsidRPr="00257D2D" w:rsidRDefault="0018725B" w:rsidP="009A6B2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chọn phim muốn xem chi tiết.</w:t>
            </w:r>
          </w:p>
          <w:p w14:paraId="4CCF732C" w14:textId="776463EB" w:rsidR="00812429" w:rsidRPr="00257D2D" w:rsidRDefault="0018725B" w:rsidP="009A6B2C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về phim trong cơ sở dữ liệu và hiển thị lên.</w:t>
            </w:r>
          </w:p>
          <w:p w14:paraId="43FD971D" w14:textId="6D540EF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136B2B58" w14:textId="77777777" w:rsidTr="00711D7A">
        <w:tc>
          <w:tcPr>
            <w:tcW w:w="2327" w:type="dxa"/>
          </w:tcPr>
          <w:p w14:paraId="42F7FB0E" w14:textId="58544D4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882C00D" w14:textId="7EFEABDA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E6713B0" w14:textId="4D823D9E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0CC8E5B7" w14:textId="4A5B4B53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41" w:name="_Toc32681221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7</w:t>
      </w:r>
      <w:r w:rsidR="00C524F8">
        <w:rPr>
          <w:noProof/>
        </w:rPr>
        <w:fldChar w:fldCharType="end"/>
      </w:r>
      <w:r>
        <w:rPr>
          <w:lang w:val="vi-VN"/>
        </w:rPr>
        <w:t>. Đặc tả usecase Xem thông tin phim</w:t>
      </w:r>
      <w:bookmarkEnd w:id="41"/>
    </w:p>
    <w:p w14:paraId="33F378C8" w14:textId="77777777" w:rsidR="003D3DF0" w:rsidRPr="00257D2D" w:rsidRDefault="003D3DF0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E6CAD02" w14:textId="4456A8B6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Xem trực tuyến </w:t>
      </w:r>
    </w:p>
    <w:p w14:paraId="109644D3" w14:textId="77777777" w:rsidR="0018725B" w:rsidRPr="00257D2D" w:rsidRDefault="0018725B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7967385F" w14:textId="77777777" w:rsidTr="00711D7A">
        <w:tc>
          <w:tcPr>
            <w:tcW w:w="2327" w:type="dxa"/>
          </w:tcPr>
          <w:p w14:paraId="025E30DD" w14:textId="49B4DE9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D5E5BB6" w14:textId="77777777" w:rsidR="00812429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UC7</w:t>
            </w:r>
          </w:p>
          <w:p w14:paraId="7E861882" w14:textId="3AE9FB66" w:rsidR="0018725B" w:rsidRPr="00257D2D" w:rsidRDefault="0018725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F10CDF3" w14:textId="77777777" w:rsidTr="00711D7A">
        <w:tc>
          <w:tcPr>
            <w:tcW w:w="2327" w:type="dxa"/>
          </w:tcPr>
          <w:p w14:paraId="07EA8C2D" w14:textId="5F5F53B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05C7FEC" w14:textId="608BA5C9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trực tuyến phim</w:t>
            </w:r>
          </w:p>
          <w:p w14:paraId="28FF23E5" w14:textId="582FE477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1CAC9857" w14:textId="77777777" w:rsidTr="00711D7A">
        <w:tc>
          <w:tcPr>
            <w:tcW w:w="2327" w:type="dxa"/>
          </w:tcPr>
          <w:p w14:paraId="22B9C13D" w14:textId="1FE7CF5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388D94B9" w14:textId="77777777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1ACBEF6B" w14:textId="1C3501AA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1E719A4" w14:textId="77777777" w:rsidTr="00711D7A">
        <w:tc>
          <w:tcPr>
            <w:tcW w:w="2327" w:type="dxa"/>
          </w:tcPr>
          <w:p w14:paraId="245D0B7D" w14:textId="0BB3440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94A4AAD" w14:textId="6863F552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trực tuyến bộ phim trên giao diện ứng dụng</w:t>
            </w:r>
          </w:p>
          <w:p w14:paraId="13AA28AC" w14:textId="2A8F5F5D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2304B0B" w14:textId="77777777" w:rsidTr="00711D7A">
        <w:tc>
          <w:tcPr>
            <w:tcW w:w="2327" w:type="dxa"/>
          </w:tcPr>
          <w:p w14:paraId="11ED8414" w14:textId="78DE4D2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0B3B6A9F" w14:textId="1E9A0D4E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biểu tượng Phát trên giao diện hiển thị chi tiết cuả phim.</w:t>
            </w:r>
          </w:p>
          <w:p w14:paraId="5FF0C130" w14:textId="3FA72B7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16BDB12" w14:textId="77777777" w:rsidTr="00711D7A">
        <w:tc>
          <w:tcPr>
            <w:tcW w:w="2327" w:type="dxa"/>
          </w:tcPr>
          <w:p w14:paraId="01BBC176" w14:textId="5D99AC4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C0E678C" w14:textId="3BCE4450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1AF984E4" w14:textId="3B8658E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836AB07" w14:textId="77777777" w:rsidTr="00711D7A">
        <w:tc>
          <w:tcPr>
            <w:tcW w:w="2327" w:type="dxa"/>
          </w:tcPr>
          <w:p w14:paraId="51C033E1" w14:textId="2CD2A14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3A3422E1" w14:textId="14C1D9CC" w:rsidR="003D3DF0" w:rsidRPr="00257D2D" w:rsidRDefault="003D3DF0" w:rsidP="009A6B2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phát phim.</w:t>
            </w:r>
          </w:p>
          <w:p w14:paraId="69093C7A" w14:textId="4518763F" w:rsidR="00812429" w:rsidRPr="00257D2D" w:rsidRDefault="003D3DF0" w:rsidP="009A6B2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ấy dữ liệu từ khu lưu trữ phim trả về cho trình duyệt.</w:t>
            </w:r>
          </w:p>
          <w:p w14:paraId="55931FC5" w14:textId="60A9B17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651FAEF3" w14:textId="77777777" w:rsidTr="00711D7A">
        <w:tc>
          <w:tcPr>
            <w:tcW w:w="2327" w:type="dxa"/>
          </w:tcPr>
          <w:p w14:paraId="344BD295" w14:textId="1CAD06D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23E31695" w14:textId="4BD6C163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5BDA69F4" w14:textId="2261FAE6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06586B4" w14:textId="6F5782BC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42" w:name="_Toc32681222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8</w:t>
      </w:r>
      <w:r w:rsidR="00C524F8">
        <w:rPr>
          <w:noProof/>
        </w:rPr>
        <w:fldChar w:fldCharType="end"/>
      </w:r>
      <w:r>
        <w:rPr>
          <w:lang w:val="vi-VN"/>
        </w:rPr>
        <w:t>. Đặc tả usecase Xem trực tuyến</w:t>
      </w:r>
      <w:bookmarkEnd w:id="42"/>
    </w:p>
    <w:p w14:paraId="65C9853F" w14:textId="77777777" w:rsidR="003D3DF0" w:rsidRPr="00236FC2" w:rsidRDefault="003D3DF0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CFAB2E1" w14:textId="4B933811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Like phim</w:t>
      </w:r>
    </w:p>
    <w:p w14:paraId="28B61C58" w14:textId="77777777" w:rsidR="003D3DF0" w:rsidRPr="00257D2D" w:rsidRDefault="003D3DF0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B733370" w14:textId="77777777" w:rsidTr="00711D7A">
        <w:tc>
          <w:tcPr>
            <w:tcW w:w="2327" w:type="dxa"/>
          </w:tcPr>
          <w:p w14:paraId="19CF632D" w14:textId="2573E33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934B0E4" w14:textId="77777777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UC8</w:t>
            </w:r>
          </w:p>
          <w:p w14:paraId="112D8C7C" w14:textId="5E00366C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7CE7499" w14:textId="77777777" w:rsidTr="00711D7A">
        <w:tc>
          <w:tcPr>
            <w:tcW w:w="2327" w:type="dxa"/>
          </w:tcPr>
          <w:p w14:paraId="2D89009E" w14:textId="04840A0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9AAB191" w14:textId="0A9BF3AE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Like phim</w:t>
            </w:r>
          </w:p>
          <w:p w14:paraId="46B9FA91" w14:textId="27F5BEEF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3BB625B5" w14:textId="77777777" w:rsidTr="00711D7A">
        <w:tc>
          <w:tcPr>
            <w:tcW w:w="2327" w:type="dxa"/>
          </w:tcPr>
          <w:p w14:paraId="765C0F4F" w14:textId="76666DD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B353291" w14:textId="77777777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8234260" w14:textId="6C1921DE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9DBA257" w14:textId="77777777" w:rsidTr="00711D7A">
        <w:tc>
          <w:tcPr>
            <w:tcW w:w="2327" w:type="dxa"/>
          </w:tcPr>
          <w:p w14:paraId="55D15982" w14:textId="70096A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391CE9F" w14:textId="0A06D9D5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thể hiện cảm xúc</w:t>
            </w:r>
            <w:r w:rsidR="001368D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thích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với bộ phim.</w:t>
            </w:r>
          </w:p>
          <w:p w14:paraId="1BA52726" w14:textId="56E6E952" w:rsidR="003D3DF0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151E295" w14:textId="77777777" w:rsidTr="00711D7A">
        <w:tc>
          <w:tcPr>
            <w:tcW w:w="2327" w:type="dxa"/>
          </w:tcPr>
          <w:p w14:paraId="6777B62A" w14:textId="37C20B9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7CF8EE5" w14:textId="1D416198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biểu tượng Like trong giao diện hiển thị chi tiết phim.</w:t>
            </w:r>
          </w:p>
          <w:p w14:paraId="76944617" w14:textId="5EBA2FF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3AC9FA6" w14:textId="77777777" w:rsidTr="00711D7A">
        <w:tc>
          <w:tcPr>
            <w:tcW w:w="2327" w:type="dxa"/>
          </w:tcPr>
          <w:p w14:paraId="2D6E3C48" w14:textId="6F462A9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436A37C7" w14:textId="1D1B5446" w:rsidR="00812429" w:rsidRPr="00257D2D" w:rsidRDefault="003D3DF0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790B5AF0" w14:textId="2526251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BD45A16" w14:textId="77777777" w:rsidTr="00711D7A">
        <w:tc>
          <w:tcPr>
            <w:tcW w:w="2327" w:type="dxa"/>
          </w:tcPr>
          <w:p w14:paraId="507583E3" w14:textId="256ED13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95FC0FF" w14:textId="6B7E01EE" w:rsidR="003D3DF0" w:rsidRPr="00257D2D" w:rsidRDefault="003D3DF0" w:rsidP="009A6B2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biểu tượng Like trong giao diện hiển thị chi tiết phim.</w:t>
            </w:r>
          </w:p>
          <w:p w14:paraId="5C1CF96D" w14:textId="25308487" w:rsidR="003D3DF0" w:rsidRPr="00257D2D" w:rsidRDefault="003D3DF0" w:rsidP="009A6B2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like phim của người dùng vào CSDL</w:t>
            </w:r>
          </w:p>
          <w:p w14:paraId="12ECE9F8" w14:textId="53448800" w:rsidR="003D3DF0" w:rsidRPr="00257D2D" w:rsidRDefault="003D3DF0" w:rsidP="009A6B2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Thay đổi màu sắc của biểu tượng “like” để thể hiện là người dùng đã like phim này.</w:t>
            </w:r>
          </w:p>
          <w:p w14:paraId="47517A79" w14:textId="58116DA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A2181D8" w14:textId="77777777" w:rsidTr="00711D7A">
        <w:tc>
          <w:tcPr>
            <w:tcW w:w="2327" w:type="dxa"/>
          </w:tcPr>
          <w:p w14:paraId="3C90C793" w14:textId="222AA8D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945141E" w14:textId="424BCCD2" w:rsidR="00812429" w:rsidRPr="00257D2D" w:rsidRDefault="0070660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</w:tc>
      </w:tr>
    </w:tbl>
    <w:p w14:paraId="67D4BD86" w14:textId="478EAFEA" w:rsidR="00D63DA1" w:rsidRDefault="006E00CE" w:rsidP="00421549">
      <w:pPr>
        <w:pStyle w:val="Caption"/>
        <w:spacing w:line="276" w:lineRule="auto"/>
        <w:ind w:left="720" w:firstLine="720"/>
        <w:rPr>
          <w:lang w:val="vi-VN"/>
        </w:rPr>
      </w:pPr>
      <w:bookmarkStart w:id="43" w:name="_Toc32681223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9</w:t>
      </w:r>
      <w:r w:rsidR="00C524F8">
        <w:rPr>
          <w:noProof/>
        </w:rPr>
        <w:fldChar w:fldCharType="end"/>
      </w:r>
      <w:r>
        <w:rPr>
          <w:lang w:val="vi-VN"/>
        </w:rPr>
        <w:t>. Đặc tả usecase Like phim</w:t>
      </w:r>
      <w:bookmarkEnd w:id="43"/>
    </w:p>
    <w:p w14:paraId="26545B52" w14:textId="77777777" w:rsidR="00356DD3" w:rsidRPr="00236FC2" w:rsidRDefault="00356DD3" w:rsidP="00356DD3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Like phim</w:t>
      </w:r>
    </w:p>
    <w:p w14:paraId="0D402512" w14:textId="77777777" w:rsidR="00356DD3" w:rsidRPr="00257D2D" w:rsidRDefault="00356DD3" w:rsidP="00356DD3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356DD3" w:rsidRPr="00257D2D" w14:paraId="5304255A" w14:textId="77777777" w:rsidTr="00E1365F">
        <w:tc>
          <w:tcPr>
            <w:tcW w:w="2327" w:type="dxa"/>
          </w:tcPr>
          <w:p w14:paraId="70DAD391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5F34C14" w14:textId="2210C4AA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35</w:t>
            </w:r>
          </w:p>
          <w:p w14:paraId="31BA4C0C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56DD3" w:rsidRPr="00257D2D" w14:paraId="4D6CFA45" w14:textId="77777777" w:rsidTr="00E1365F">
        <w:tc>
          <w:tcPr>
            <w:tcW w:w="2327" w:type="dxa"/>
          </w:tcPr>
          <w:p w14:paraId="6119C1FD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433EE03" w14:textId="4E7BD379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lại phim ưa thích</w:t>
            </w:r>
          </w:p>
          <w:p w14:paraId="473EC088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356DD3" w:rsidRPr="00257D2D" w14:paraId="4898D656" w14:textId="77777777" w:rsidTr="00E1365F">
        <w:tc>
          <w:tcPr>
            <w:tcW w:w="2327" w:type="dxa"/>
          </w:tcPr>
          <w:p w14:paraId="68CA133D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B50F3C3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5BA44931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56DD3" w:rsidRPr="00257D2D" w14:paraId="50C143AC" w14:textId="77777777" w:rsidTr="00E1365F">
        <w:tc>
          <w:tcPr>
            <w:tcW w:w="2327" w:type="dxa"/>
          </w:tcPr>
          <w:p w14:paraId="2A636C8C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347FF64" w14:textId="3845DC0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phim vào danh sách ưu thích</w:t>
            </w:r>
          </w:p>
          <w:p w14:paraId="3C1D7293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56DD3" w:rsidRPr="00257D2D" w14:paraId="0CB3B60D" w14:textId="77777777" w:rsidTr="00E1365F">
        <w:tc>
          <w:tcPr>
            <w:tcW w:w="2327" w:type="dxa"/>
          </w:tcPr>
          <w:p w14:paraId="214E0842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99F9F99" w14:textId="02CBBE1B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bấm vào nút biểu tượng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Thêm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trong giao diện hiển thị chi tiết phim.</w:t>
            </w:r>
          </w:p>
          <w:p w14:paraId="0BBA7F56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56DD3" w:rsidRPr="00257D2D" w14:paraId="5CFEBCD6" w14:textId="77777777" w:rsidTr="00E1365F">
        <w:tc>
          <w:tcPr>
            <w:tcW w:w="2327" w:type="dxa"/>
          </w:tcPr>
          <w:p w14:paraId="655BBFDA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BDBF1B4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0FD44243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56DD3" w:rsidRPr="00257D2D" w14:paraId="66567FE5" w14:textId="77777777" w:rsidTr="00E1365F">
        <w:tc>
          <w:tcPr>
            <w:tcW w:w="2327" w:type="dxa"/>
          </w:tcPr>
          <w:p w14:paraId="339F35EF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DE4E3A4" w14:textId="276FA1BC" w:rsidR="00356DD3" w:rsidRPr="00356DD3" w:rsidRDefault="00356DD3" w:rsidP="00356DD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56DD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bấm vào nút biểu tượng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Thêm </w:t>
            </w:r>
            <w:r w:rsidRPr="00356DD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trong giao diện hiển thị chi tiết phim.</w:t>
            </w:r>
          </w:p>
          <w:p w14:paraId="50FE1844" w14:textId="32E2FE18" w:rsidR="00356DD3" w:rsidRPr="00257D2D" w:rsidRDefault="00356DD3" w:rsidP="00356DD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Hệ thống lưu dữ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phim yêu thích của người dùng</w:t>
            </w:r>
          </w:p>
          <w:p w14:paraId="3EF5D520" w14:textId="5FB41FFD" w:rsidR="00356DD3" w:rsidRPr="00257D2D" w:rsidRDefault="00356DD3" w:rsidP="00356DD3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Thay đổi màu sắc của biểu tượng “like” để thể hiện là người dùng đã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phim này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và danh sách yêu thích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7FE0018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356DD3" w:rsidRPr="00257D2D" w14:paraId="38905E61" w14:textId="77777777" w:rsidTr="00E1365F">
        <w:tc>
          <w:tcPr>
            <w:tcW w:w="2327" w:type="dxa"/>
          </w:tcPr>
          <w:p w14:paraId="1F7552AE" w14:textId="77777777" w:rsidR="00356DD3" w:rsidRPr="00257D2D" w:rsidRDefault="00356DD3" w:rsidP="00E1365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72F1928F" w14:textId="77777777" w:rsidR="00356DD3" w:rsidRPr="00257D2D" w:rsidRDefault="00356DD3" w:rsidP="00356DD3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</w:p>
        </w:tc>
      </w:tr>
    </w:tbl>
    <w:p w14:paraId="50855680" w14:textId="55423198" w:rsidR="00356DD3" w:rsidRPr="00356DD3" w:rsidRDefault="00356DD3" w:rsidP="00356DD3">
      <w:pPr>
        <w:pStyle w:val="Caption"/>
        <w:rPr>
          <w:lang w:val="vi-VN"/>
        </w:rPr>
      </w:pPr>
      <w:r>
        <w:t xml:space="preserve">Bảng </w:t>
      </w:r>
      <w:fldSimple w:instr=" SEQ Bảng \* ARABIC ">
        <w:r>
          <w:rPr>
            <w:noProof/>
          </w:rPr>
          <w:t>10</w:t>
        </w:r>
      </w:fldSimple>
      <w:r>
        <w:rPr>
          <w:lang w:val="vi-VN"/>
        </w:rPr>
        <w:t xml:space="preserve"> Đặc tả usecase Lưu lại phim ưa thích</w:t>
      </w:r>
    </w:p>
    <w:p w14:paraId="7E2F9D3A" w14:textId="77777777" w:rsidR="0070660F" w:rsidRPr="00236FC2" w:rsidRDefault="0070660F" w:rsidP="00421549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254E16E" w14:textId="69DAB7DE" w:rsidR="00D63DA1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D63DA1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Dislike phim</w:t>
      </w:r>
    </w:p>
    <w:p w14:paraId="42F8965F" w14:textId="77777777" w:rsidR="0070660F" w:rsidRPr="00257D2D" w:rsidRDefault="0070660F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E879678" w14:textId="77777777" w:rsidTr="00711D7A">
        <w:tc>
          <w:tcPr>
            <w:tcW w:w="2327" w:type="dxa"/>
          </w:tcPr>
          <w:p w14:paraId="79A39D60" w14:textId="1157377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F55F46F" w14:textId="77777777" w:rsidR="00812429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UC9</w:t>
            </w:r>
          </w:p>
          <w:p w14:paraId="7416ECCE" w14:textId="48D0DA5D" w:rsidR="001368DD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4F036C1" w14:textId="77777777" w:rsidTr="00711D7A">
        <w:tc>
          <w:tcPr>
            <w:tcW w:w="2327" w:type="dxa"/>
          </w:tcPr>
          <w:p w14:paraId="22A44858" w14:textId="7AC03B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E1ECDB8" w14:textId="66D7BACA" w:rsidR="001368DD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Dislike phim</w:t>
            </w:r>
          </w:p>
          <w:p w14:paraId="048ECA36" w14:textId="0537F347" w:rsidR="001368DD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EE0B7C8" w14:textId="77777777" w:rsidTr="00711D7A">
        <w:tc>
          <w:tcPr>
            <w:tcW w:w="2327" w:type="dxa"/>
          </w:tcPr>
          <w:p w14:paraId="3E7192B5" w14:textId="5B26FF9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79BBD18" w14:textId="77777777" w:rsidR="00812429" w:rsidRPr="00257D2D" w:rsidRDefault="001368D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6582719" w14:textId="0FAF6AAA" w:rsidR="00893756" w:rsidRPr="00257D2D" w:rsidRDefault="0089375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65FEC97" w14:textId="77777777" w:rsidTr="00711D7A">
        <w:tc>
          <w:tcPr>
            <w:tcW w:w="2327" w:type="dxa"/>
          </w:tcPr>
          <w:p w14:paraId="3DF75B5C" w14:textId="5810A6F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EAE3FCF" w14:textId="2E2B99EB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thể hiện cảm xúc không thích với bộ phim.</w:t>
            </w:r>
          </w:p>
          <w:p w14:paraId="0EDAAE5D" w14:textId="4959A225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E94DCAA" w14:textId="77777777" w:rsidTr="00711D7A">
        <w:tc>
          <w:tcPr>
            <w:tcW w:w="2327" w:type="dxa"/>
          </w:tcPr>
          <w:p w14:paraId="6BA30890" w14:textId="5CDBB44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0C7C432" w14:textId="77777777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có biểu tượng dislike.</w:t>
            </w:r>
          </w:p>
          <w:p w14:paraId="688C6F40" w14:textId="5CC305F1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5088A4D" w14:textId="77777777" w:rsidTr="00711D7A">
        <w:tc>
          <w:tcPr>
            <w:tcW w:w="2327" w:type="dxa"/>
          </w:tcPr>
          <w:p w14:paraId="5FE24D9B" w14:textId="56B9DFD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6411CA7" w14:textId="58D70212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đã đăng nhập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7C82A39" w14:textId="42CEE55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B77BFE4" w14:textId="77777777" w:rsidTr="00711D7A">
        <w:tc>
          <w:tcPr>
            <w:tcW w:w="2327" w:type="dxa"/>
          </w:tcPr>
          <w:p w14:paraId="53AE6B49" w14:textId="0945E34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ABE7D3E" w14:textId="1B6E8B47" w:rsidR="00727697" w:rsidRPr="00257D2D" w:rsidRDefault="00727697" w:rsidP="009A6B2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dislike trên giao diện chi tiết cuả bộ phim.</w:t>
            </w:r>
          </w:p>
          <w:p w14:paraId="7AE1EE51" w14:textId="3E60A5B9" w:rsidR="00727697" w:rsidRPr="00257D2D" w:rsidRDefault="00727697" w:rsidP="009A6B2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xoá phim này khỏi danh sách yêu thích nếu phim này có trong đó và cập nhập dữ liệu.</w:t>
            </w:r>
          </w:p>
          <w:p w14:paraId="1CC2888B" w14:textId="24A6BECB" w:rsidR="00727697" w:rsidRPr="00257D2D" w:rsidRDefault="00727697" w:rsidP="009A6B2C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Thay đổi màu sắc nút dislike để thể hiện người dùng đã disliked phim này.</w:t>
            </w:r>
          </w:p>
          <w:p w14:paraId="6556BC04" w14:textId="3575619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62A11B0" w14:textId="77777777" w:rsidTr="00711D7A">
        <w:tc>
          <w:tcPr>
            <w:tcW w:w="2327" w:type="dxa"/>
          </w:tcPr>
          <w:p w14:paraId="4C0970E2" w14:textId="36D287D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04B96E0" w14:textId="79C01448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13C6CE3" w14:textId="6B6DD9D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89F74E0" w14:textId="368A3CC0" w:rsidR="0080259A" w:rsidRPr="00257D2D" w:rsidRDefault="006E00CE" w:rsidP="00421549">
      <w:pPr>
        <w:pStyle w:val="Caption"/>
        <w:spacing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bookmarkStart w:id="44" w:name="_Toc32681224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11</w:t>
      </w:r>
      <w:r w:rsidR="00C524F8">
        <w:rPr>
          <w:noProof/>
        </w:rPr>
        <w:fldChar w:fldCharType="end"/>
      </w:r>
      <w:r>
        <w:rPr>
          <w:lang w:val="vi-VN"/>
        </w:rPr>
        <w:t>. Đặc tả usecase Dislike phim</w:t>
      </w:r>
      <w:bookmarkEnd w:id="44"/>
    </w:p>
    <w:p w14:paraId="075CEEB0" w14:textId="77777777" w:rsidR="00727697" w:rsidRPr="00257D2D" w:rsidRDefault="00727697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0CDBD5A3" w14:textId="06CCBBBC" w:rsidR="0080259A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Rate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phim</w:t>
      </w:r>
    </w:p>
    <w:p w14:paraId="6F7A137B" w14:textId="77777777" w:rsidR="00711D7A" w:rsidRPr="00257D2D" w:rsidRDefault="00711D7A" w:rsidP="00421549">
      <w:pPr>
        <w:pStyle w:val="ListParagraph"/>
        <w:spacing w:line="276" w:lineRule="auto"/>
        <w:ind w:left="144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17ADBE8" w14:textId="73A2F00F" w:rsidR="0080259A" w:rsidRPr="00257D2D" w:rsidRDefault="0080259A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07FE4D57" w14:textId="77777777" w:rsidTr="00711D7A">
        <w:tc>
          <w:tcPr>
            <w:tcW w:w="2327" w:type="dxa"/>
          </w:tcPr>
          <w:p w14:paraId="5778FED0" w14:textId="1775D81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9DD1A6B" w14:textId="77777777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UC10</w:t>
            </w:r>
          </w:p>
          <w:p w14:paraId="57D45644" w14:textId="0DE29E3C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8764B4B" w14:textId="77777777" w:rsidTr="00711D7A">
        <w:tc>
          <w:tcPr>
            <w:tcW w:w="2327" w:type="dxa"/>
          </w:tcPr>
          <w:p w14:paraId="41E9C5E4" w14:textId="40F2596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Tên usecase</w:t>
            </w:r>
          </w:p>
        </w:tc>
        <w:tc>
          <w:tcPr>
            <w:tcW w:w="5575" w:type="dxa"/>
          </w:tcPr>
          <w:p w14:paraId="3DD07659" w14:textId="2955C68A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Rate phim</w:t>
            </w:r>
          </w:p>
          <w:p w14:paraId="40599A03" w14:textId="184C2FBF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80017DB" w14:textId="77777777" w:rsidTr="00711D7A">
        <w:tc>
          <w:tcPr>
            <w:tcW w:w="2327" w:type="dxa"/>
          </w:tcPr>
          <w:p w14:paraId="7D334CCA" w14:textId="27647BF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4F43EF2" w14:textId="77777777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415EBB4" w14:textId="47A9B792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71F0762" w14:textId="77777777" w:rsidTr="00711D7A">
        <w:tc>
          <w:tcPr>
            <w:tcW w:w="2327" w:type="dxa"/>
          </w:tcPr>
          <w:p w14:paraId="46A000A1" w14:textId="413AF75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C81044F" w14:textId="6EEB2E1B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gửi đánh giá về phim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344F2B0" w14:textId="391F9AC3" w:rsidR="00727697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372DB80D" w14:textId="77777777" w:rsidTr="00711D7A">
        <w:tc>
          <w:tcPr>
            <w:tcW w:w="2327" w:type="dxa"/>
          </w:tcPr>
          <w:p w14:paraId="394A5AAF" w14:textId="4659856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485AEEF" w14:textId="460C3D14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gửi đánh giá bằng cách click vào thang điểm tương ứng.</w:t>
            </w:r>
          </w:p>
          <w:p w14:paraId="4794EBF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64ECFF2" w14:textId="77777777" w:rsidTr="00711D7A">
        <w:tc>
          <w:tcPr>
            <w:tcW w:w="2327" w:type="dxa"/>
          </w:tcPr>
          <w:p w14:paraId="6FFAA994" w14:textId="3F80D67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E489151" w14:textId="1956BE76" w:rsidR="00812429" w:rsidRPr="00257D2D" w:rsidRDefault="0072769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 dùng đã đăng nhập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0FBC8B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2E697958" w14:textId="77777777" w:rsidTr="00711D7A">
        <w:tc>
          <w:tcPr>
            <w:tcW w:w="2327" w:type="dxa"/>
          </w:tcPr>
          <w:p w14:paraId="688C3FBE" w14:textId="49CDD02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7764B24" w14:textId="14614FC1" w:rsidR="00812429" w:rsidRPr="00257D2D" w:rsidRDefault="00727697" w:rsidP="009A6B2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Trong giao diện chi tiết phim có hiển thị </w:t>
            </w:r>
            <w:r w:rsidR="00A5790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là dãy 5 nút bấm có biểu tượng ngôi sao, người dùng bấm vào nút để gửi đánh giá.</w:t>
            </w:r>
          </w:p>
          <w:p w14:paraId="36D13750" w14:textId="197FE93E" w:rsidR="00A57906" w:rsidRPr="00257D2D" w:rsidRDefault="00A57906" w:rsidP="009A6B2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Thứ tự nút được bấm tương ứng với số điểm đã chấm.</w:t>
            </w:r>
          </w:p>
          <w:p w14:paraId="0E8FAFEF" w14:textId="7530826F" w:rsidR="00A57906" w:rsidRPr="00257D2D" w:rsidRDefault="00A57906" w:rsidP="009A6B2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lại đánh giá vào cơ sở dữ liệu</w:t>
            </w:r>
          </w:p>
          <w:p w14:paraId="402D8C3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4F806B1" w14:textId="77777777" w:rsidTr="00711D7A">
        <w:tc>
          <w:tcPr>
            <w:tcW w:w="2327" w:type="dxa"/>
          </w:tcPr>
          <w:p w14:paraId="1F60EA81" w14:textId="75D53B7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4111FEB" w14:textId="7680876A" w:rsidR="00812429" w:rsidRPr="00257D2D" w:rsidRDefault="00A5790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0002580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CEBE18D" w14:textId="46BD875B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45" w:name="_Toc32681225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12</w:t>
      </w:r>
      <w:r w:rsidR="00C524F8">
        <w:rPr>
          <w:noProof/>
        </w:rPr>
        <w:fldChar w:fldCharType="end"/>
      </w:r>
      <w:r>
        <w:rPr>
          <w:lang w:val="vi-VN"/>
        </w:rPr>
        <w:t>. Đặc tả usecase Rate phim</w:t>
      </w:r>
      <w:bookmarkEnd w:id="45"/>
    </w:p>
    <w:p w14:paraId="640148F7" w14:textId="77777777" w:rsidR="00727697" w:rsidRPr="00257D2D" w:rsidRDefault="00727697" w:rsidP="00421549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1785C55" w14:textId="774AC6FA" w:rsidR="0080259A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Bình luận</w:t>
      </w:r>
    </w:p>
    <w:p w14:paraId="15090341" w14:textId="77777777" w:rsidR="00727697" w:rsidRPr="00257D2D" w:rsidRDefault="00727697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397D6E4" w14:textId="77777777" w:rsidTr="00711D7A">
        <w:tc>
          <w:tcPr>
            <w:tcW w:w="2327" w:type="dxa"/>
          </w:tcPr>
          <w:p w14:paraId="6A25A1B2" w14:textId="0F999EAA" w:rsidR="00711D7A" w:rsidRPr="00257D2D" w:rsidRDefault="00711D7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ã usecase</w:t>
            </w:r>
          </w:p>
        </w:tc>
        <w:tc>
          <w:tcPr>
            <w:tcW w:w="5575" w:type="dxa"/>
          </w:tcPr>
          <w:p w14:paraId="3870079F" w14:textId="77777777" w:rsidR="00711D7A" w:rsidRPr="00257D2D" w:rsidRDefault="00A5790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UC11</w:t>
            </w:r>
          </w:p>
          <w:p w14:paraId="17FE588D" w14:textId="5053C316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11D7A" w:rsidRPr="00257D2D" w14:paraId="6FF0DC04" w14:textId="77777777" w:rsidTr="00711D7A">
        <w:tc>
          <w:tcPr>
            <w:tcW w:w="2327" w:type="dxa"/>
          </w:tcPr>
          <w:p w14:paraId="431BAF1C" w14:textId="6DBF6CBD" w:rsidR="00711D7A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631C13B" w14:textId="77777777" w:rsidR="00711D7A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ình luận</w:t>
            </w:r>
          </w:p>
          <w:p w14:paraId="2C23AEAD" w14:textId="4395001A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11D7A" w:rsidRPr="00257D2D" w14:paraId="7A5B7148" w14:textId="77777777" w:rsidTr="00711D7A">
        <w:tc>
          <w:tcPr>
            <w:tcW w:w="2327" w:type="dxa"/>
          </w:tcPr>
          <w:p w14:paraId="06357600" w14:textId="7EFFB47E" w:rsidR="00711D7A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93AB54D" w14:textId="77777777" w:rsidR="00711D7A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3268D260" w14:textId="3B3E89D6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11D7A" w:rsidRPr="00257D2D" w14:paraId="4AF04F91" w14:textId="77777777" w:rsidTr="00711D7A">
        <w:tc>
          <w:tcPr>
            <w:tcW w:w="2327" w:type="dxa"/>
          </w:tcPr>
          <w:p w14:paraId="2115D124" w14:textId="447A715E" w:rsidR="00711D7A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4C641FA" w14:textId="34AC2BF6" w:rsidR="00711D7A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gửi bình luận về phim.</w:t>
            </w:r>
          </w:p>
          <w:p w14:paraId="28C93B2F" w14:textId="0C4A2DA8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750F96F" w14:textId="77777777" w:rsidTr="00711D7A">
        <w:tc>
          <w:tcPr>
            <w:tcW w:w="2327" w:type="dxa"/>
          </w:tcPr>
          <w:p w14:paraId="5C4D2563" w14:textId="7D97BF2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B22E53B" w14:textId="77777777" w:rsidR="0081242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nhập và bấm nút gửi bình luận.</w:t>
            </w:r>
          </w:p>
          <w:p w14:paraId="16A01BA3" w14:textId="13241AC0" w:rsidR="00DC620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DA7EC6C" w14:textId="77777777" w:rsidTr="00711D7A">
        <w:tc>
          <w:tcPr>
            <w:tcW w:w="2327" w:type="dxa"/>
          </w:tcPr>
          <w:p w14:paraId="187DDA2A" w14:textId="630E931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6A9670E4" w14:textId="3ED91EA2" w:rsidR="00812429" w:rsidRPr="00257D2D" w:rsidRDefault="00DC620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</w:t>
            </w:r>
            <w:r w:rsidR="008F5CC5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2F2731A2" w14:textId="72D82F2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8F8D49C" w14:textId="77777777" w:rsidTr="00711D7A">
        <w:tc>
          <w:tcPr>
            <w:tcW w:w="2327" w:type="dxa"/>
          </w:tcPr>
          <w:p w14:paraId="7E25932B" w14:textId="38B8304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262A0C1C" w14:textId="3D2CB03C" w:rsidR="008F5CC5" w:rsidRPr="00257D2D" w:rsidRDefault="008F5CC5" w:rsidP="009A6B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nhập bình luận vào khu vực nhập bình luận ở giao diện chi tiết phim.</w:t>
            </w:r>
          </w:p>
          <w:p w14:paraId="20B42C03" w14:textId="2CBA7A01" w:rsidR="00812429" w:rsidRPr="00257D2D" w:rsidRDefault="008F5CC5" w:rsidP="009A6B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ưu lại bình luận vào cơ sở dữ liệu.</w:t>
            </w:r>
          </w:p>
          <w:p w14:paraId="08E733C9" w14:textId="1BDA17CE" w:rsidR="008F5CC5" w:rsidRPr="00257D2D" w:rsidRDefault="008F5CC5" w:rsidP="009A6B2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hiển thị bình luận của người dùng vừa nhập.</w:t>
            </w:r>
          </w:p>
          <w:p w14:paraId="028BD1B6" w14:textId="61C6BFA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25FC433" w14:textId="77777777" w:rsidTr="00711D7A">
        <w:tc>
          <w:tcPr>
            <w:tcW w:w="2327" w:type="dxa"/>
          </w:tcPr>
          <w:p w14:paraId="0D0145EF" w14:textId="2318044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AE70AAB" w14:textId="6C8E604E" w:rsidR="00812429" w:rsidRPr="00257D2D" w:rsidRDefault="008F5CC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2.a Bình luận chứa ký tự đặc biệt hoặc dài quá 5000 ký tự: thông báo lỗi cho người dùng.</w:t>
            </w:r>
          </w:p>
          <w:p w14:paraId="04E4A377" w14:textId="49D0E08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D3528CE" w14:textId="590FF5EE" w:rsidR="0080259A" w:rsidRPr="00257D2D" w:rsidRDefault="006E00CE" w:rsidP="00421549">
      <w:pPr>
        <w:pStyle w:val="Caption"/>
        <w:spacing w:line="276" w:lineRule="auto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bookmarkStart w:id="46" w:name="_Toc32681226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13</w:t>
      </w:r>
      <w:r w:rsidR="00C524F8">
        <w:rPr>
          <w:noProof/>
        </w:rPr>
        <w:fldChar w:fldCharType="end"/>
      </w:r>
      <w:r>
        <w:rPr>
          <w:lang w:val="vi-VN"/>
        </w:rPr>
        <w:t>. Đặc tả usecase Bình luận</w:t>
      </w:r>
      <w:bookmarkEnd w:id="46"/>
    </w:p>
    <w:p w14:paraId="2F6D0A59" w14:textId="77777777" w:rsidR="00727697" w:rsidRPr="00236FC2" w:rsidRDefault="00727697" w:rsidP="0042154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6110251" w14:textId="0AC0610E" w:rsidR="0080259A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0259A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Chia sẻ phim</w:t>
      </w:r>
    </w:p>
    <w:p w14:paraId="649C90FE" w14:textId="0ADD98BB" w:rsidR="002E3D10" w:rsidRPr="00257D2D" w:rsidRDefault="002E3D10" w:rsidP="00421549">
      <w:pPr>
        <w:pStyle w:val="ListParagraph"/>
        <w:spacing w:line="276" w:lineRule="auto"/>
        <w:ind w:left="108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30E5EA2" w14:textId="77777777" w:rsidTr="00812429">
        <w:tc>
          <w:tcPr>
            <w:tcW w:w="2327" w:type="dxa"/>
          </w:tcPr>
          <w:p w14:paraId="1074D99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805F768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UC12</w:t>
            </w:r>
          </w:p>
          <w:p w14:paraId="6DCBEB4A" w14:textId="1902B5D2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2177E59" w14:textId="77777777" w:rsidTr="00812429">
        <w:tc>
          <w:tcPr>
            <w:tcW w:w="2327" w:type="dxa"/>
          </w:tcPr>
          <w:p w14:paraId="1951444C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49CF299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Chia sẻ phim</w:t>
            </w:r>
          </w:p>
          <w:p w14:paraId="5DB5CA1C" w14:textId="20B7C212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6E0A05EF" w14:textId="77777777" w:rsidTr="00812429">
        <w:tc>
          <w:tcPr>
            <w:tcW w:w="2327" w:type="dxa"/>
          </w:tcPr>
          <w:p w14:paraId="7A56DE9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A78EAC7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</w:p>
          <w:p w14:paraId="71A55064" w14:textId="48D690AC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64F722C" w14:textId="77777777" w:rsidTr="002724AA">
        <w:trPr>
          <w:trHeight w:val="710"/>
        </w:trPr>
        <w:tc>
          <w:tcPr>
            <w:tcW w:w="2327" w:type="dxa"/>
          </w:tcPr>
          <w:p w14:paraId="11929A8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4C8E922" w14:textId="65DA191C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lấy link chia sẻ phim.</w:t>
            </w:r>
          </w:p>
          <w:p w14:paraId="403F4539" w14:textId="3BD3BB65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F629771" w14:textId="77777777" w:rsidTr="00812429">
        <w:tc>
          <w:tcPr>
            <w:tcW w:w="2327" w:type="dxa"/>
          </w:tcPr>
          <w:p w14:paraId="4CB5E920" w14:textId="3CB75F5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58E69BE4" w14:textId="7E625685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Chia sẻ trên giao diện chi tiết phim.</w:t>
            </w:r>
          </w:p>
          <w:p w14:paraId="79BD5493" w14:textId="0CBD655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C4ED76D" w14:textId="77777777" w:rsidTr="00812429">
        <w:tc>
          <w:tcPr>
            <w:tcW w:w="2327" w:type="dxa"/>
          </w:tcPr>
          <w:p w14:paraId="3458B69F" w14:textId="5793D8A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D2EAC67" w14:textId="6B9E5FF3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4A62D33E" w14:textId="6E3EE04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F3D4D0F" w14:textId="77777777" w:rsidTr="00812429">
        <w:tc>
          <w:tcPr>
            <w:tcW w:w="2327" w:type="dxa"/>
          </w:tcPr>
          <w:p w14:paraId="07AB4BA4" w14:textId="54574E1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F0255CE" w14:textId="77777777" w:rsidR="002724AA" w:rsidRPr="00257D2D" w:rsidRDefault="002724AA" w:rsidP="009A6B2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vào nút Chia sẻ trên giao diện chi tiết phim.</w:t>
            </w:r>
          </w:p>
          <w:p w14:paraId="60A87590" w14:textId="33BFAB6A" w:rsidR="00812429" w:rsidRPr="00257D2D" w:rsidRDefault="002724AA" w:rsidP="009A6B2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generate ra link chia sẻ bằng ID của phim và tự động lưu vào trong clipboard của thiết bị.</w:t>
            </w:r>
          </w:p>
          <w:p w14:paraId="5B1FCBD6" w14:textId="520EDF4D" w:rsidR="002724AA" w:rsidRPr="00257D2D" w:rsidRDefault="002724AA" w:rsidP="009A6B2C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cho người dùng là đã copy link chia sẻ vào trong clipboard.</w:t>
            </w:r>
          </w:p>
          <w:p w14:paraId="51817A4A" w14:textId="638AD8B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01E4D32" w14:textId="77777777" w:rsidTr="00812429">
        <w:tc>
          <w:tcPr>
            <w:tcW w:w="2327" w:type="dxa"/>
          </w:tcPr>
          <w:p w14:paraId="1DC23309" w14:textId="2B139A7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788CFEFA" w14:textId="6F1AD1C4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3E2C9A0A" w14:textId="003B287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B119CD4" w14:textId="799CC231" w:rsidR="006E00CE" w:rsidRDefault="006E00CE" w:rsidP="00421549">
      <w:pPr>
        <w:pStyle w:val="Caption"/>
        <w:spacing w:line="276" w:lineRule="auto"/>
        <w:rPr>
          <w:ins w:id="47" w:author="Nguyen Danh Nam 20166477" w:date="2020-02-15T16:23:00Z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ab/>
      </w:r>
      <w:bookmarkStart w:id="48" w:name="_Toc32681227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14</w:t>
      </w:r>
      <w:r w:rsidR="00C524F8">
        <w:rPr>
          <w:noProof/>
        </w:rPr>
        <w:fldChar w:fldCharType="end"/>
      </w:r>
      <w:r>
        <w:rPr>
          <w:lang w:val="vi-VN"/>
        </w:rPr>
        <w:t>. Đặc tả usecase Chia sẻ phim</w:t>
      </w:r>
      <w:bookmarkEnd w:id="48"/>
    </w:p>
    <w:p w14:paraId="174517D7" w14:textId="2DACD268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Loại bỏ phim yêu thích</w:t>
      </w:r>
    </w:p>
    <w:p w14:paraId="50B03FD6" w14:textId="77777777" w:rsidR="00C05255" w:rsidRPr="00257D2D" w:rsidRDefault="00C05255" w:rsidP="00C05255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2D382A22" w14:textId="77777777" w:rsidTr="00A97368">
        <w:tc>
          <w:tcPr>
            <w:tcW w:w="2327" w:type="dxa"/>
          </w:tcPr>
          <w:p w14:paraId="148DDF7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1C1BEB4" w14:textId="0300E070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C13</w:t>
            </w:r>
          </w:p>
          <w:p w14:paraId="20BDD243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6C991653" w14:textId="77777777" w:rsidTr="00A97368">
        <w:tc>
          <w:tcPr>
            <w:tcW w:w="2327" w:type="dxa"/>
          </w:tcPr>
          <w:p w14:paraId="5EB5335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8806EE5" w14:textId="0662628D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Loại bỏ phim yêu thích</w:t>
            </w:r>
          </w:p>
          <w:p w14:paraId="222B278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41BC266C" w14:textId="77777777" w:rsidTr="00A97368">
        <w:tc>
          <w:tcPr>
            <w:tcW w:w="2327" w:type="dxa"/>
          </w:tcPr>
          <w:p w14:paraId="47FA60A5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B5A6265" w14:textId="0564AEF0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User</w:t>
            </w:r>
          </w:p>
          <w:p w14:paraId="057DAF56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2F1661AF" w14:textId="77777777" w:rsidTr="00A97368">
        <w:tc>
          <w:tcPr>
            <w:tcW w:w="2327" w:type="dxa"/>
          </w:tcPr>
          <w:p w14:paraId="6A1ACF3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18BF328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xem thông tin chi tiết về bộ phim trên giao diện ứng dụng.</w:t>
            </w:r>
          </w:p>
          <w:p w14:paraId="10FC0346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2194C20A" w14:textId="77777777" w:rsidTr="00A97368">
        <w:tc>
          <w:tcPr>
            <w:tcW w:w="2327" w:type="dxa"/>
          </w:tcPr>
          <w:p w14:paraId="08AE3478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E1F946C" w14:textId="31EF4400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bấm nút “Xoá” trong giao diện quản lí danh sách yêu thích</w:t>
            </w:r>
          </w:p>
          <w:p w14:paraId="3C8DA8E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2C3687C9" w14:textId="77777777" w:rsidTr="00A97368">
        <w:tc>
          <w:tcPr>
            <w:tcW w:w="2327" w:type="dxa"/>
          </w:tcPr>
          <w:p w14:paraId="62E4CE9A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ED6C308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100508F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2EDC82AA" w14:textId="77777777" w:rsidTr="00A97368">
        <w:tc>
          <w:tcPr>
            <w:tcW w:w="2327" w:type="dxa"/>
          </w:tcPr>
          <w:p w14:paraId="4303F480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9C79B1C" w14:textId="2E324A05" w:rsidR="00C05255" w:rsidRPr="00257D2D" w:rsidRDefault="00C05255" w:rsidP="004A5AE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Người dùng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truy nhập vào giao diện quản lí danh sách yêu thích.</w:t>
            </w:r>
          </w:p>
          <w:p w14:paraId="49963506" w14:textId="6F162403" w:rsidR="00C05255" w:rsidRDefault="00C05255" w:rsidP="00C05255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bấm nút “Xoá” tương ứng với phim cần loại bỏ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3F707C5A" w14:textId="1D321F19" w:rsidR="00C05255" w:rsidRPr="004A5AE1" w:rsidRDefault="00C05255" w:rsidP="00C05255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cập nhật dữ liệu về danh sách yêu thích của người dùng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ào cơ sở dữ liệu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6DFB842" w14:textId="6A49055E" w:rsidR="00C05255" w:rsidRPr="00257D2D" w:rsidRDefault="00C05255" w:rsidP="004A5AE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về danh sách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phim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yêu thích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của người dùng được cập nhật.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27CF555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6FEACD3A" w14:textId="77777777" w:rsidTr="00A97368">
        <w:tc>
          <w:tcPr>
            <w:tcW w:w="2327" w:type="dxa"/>
          </w:tcPr>
          <w:p w14:paraId="5C8D83DB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C08491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4E7E938" w14:textId="77777777" w:rsidR="00C05255" w:rsidRPr="00257D2D" w:rsidRDefault="00C05255" w:rsidP="00F80815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59459C8" w14:textId="4F2C85ED" w:rsidR="00C05255" w:rsidRPr="004A5AE1" w:rsidRDefault="00F80815" w:rsidP="004A5AE1">
      <w:pPr>
        <w:pStyle w:val="Caption"/>
        <w:ind w:left="720" w:firstLine="720"/>
        <w:rPr>
          <w:lang w:val="vi-VN"/>
        </w:rPr>
      </w:pPr>
      <w:bookmarkStart w:id="49" w:name="_Toc32681228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15</w:t>
      </w:r>
      <w:r w:rsidR="00C524F8">
        <w:rPr>
          <w:noProof/>
        </w:rPr>
        <w:fldChar w:fldCharType="end"/>
      </w:r>
      <w:r>
        <w:rPr>
          <w:lang w:val="vi-VN"/>
        </w:rPr>
        <w:t>. Đặc tả usecase Loại bỏ phim yêu thích</w:t>
      </w:r>
      <w:bookmarkEnd w:id="49"/>
    </w:p>
    <w:p w14:paraId="5FF499AF" w14:textId="11580FDC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Nhận gợi ý</w:t>
      </w:r>
      <w:r w:rsidR="00A62B15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phim</w:t>
      </w:r>
    </w:p>
    <w:p w14:paraId="05597760" w14:textId="40DBF35A" w:rsidR="002E3D10" w:rsidRPr="00257D2D" w:rsidRDefault="002E3D10" w:rsidP="00421549">
      <w:pPr>
        <w:pStyle w:val="ListParagraph"/>
        <w:spacing w:line="276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566CD4F9" w14:textId="77777777" w:rsidTr="00812429">
        <w:tc>
          <w:tcPr>
            <w:tcW w:w="2327" w:type="dxa"/>
          </w:tcPr>
          <w:p w14:paraId="7789CE3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56FCC9A" w14:textId="0E5FCFFA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ins w:id="50" w:author="Nguyen Danh Nam 20166477" w:date="2020-02-15T16:29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4</w:t>
              </w:r>
            </w:ins>
            <w:del w:id="51" w:author="Nguyen Danh Nam 20166477" w:date="2020-02-15T16:29:00Z">
              <w:r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3</w:delText>
              </w:r>
            </w:del>
          </w:p>
          <w:p w14:paraId="7CB8BE63" w14:textId="3F37A989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F6876DE" w14:textId="77777777" w:rsidTr="00812429">
        <w:tc>
          <w:tcPr>
            <w:tcW w:w="2327" w:type="dxa"/>
          </w:tcPr>
          <w:p w14:paraId="28333BC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Tên usecase</w:t>
            </w:r>
          </w:p>
        </w:tc>
        <w:tc>
          <w:tcPr>
            <w:tcW w:w="5575" w:type="dxa"/>
          </w:tcPr>
          <w:p w14:paraId="3B78B919" w14:textId="66FA1B74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 gợi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ý</w:t>
            </w:r>
            <w:r w:rsidR="00A62B15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phim</w:t>
            </w:r>
          </w:p>
          <w:p w14:paraId="50895400" w14:textId="3700AE1F" w:rsidR="002724AA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</w:p>
        </w:tc>
      </w:tr>
      <w:tr w:rsidR="00812429" w:rsidRPr="00257D2D" w14:paraId="564CAC86" w14:textId="77777777" w:rsidTr="00812429">
        <w:tc>
          <w:tcPr>
            <w:tcW w:w="2327" w:type="dxa"/>
          </w:tcPr>
          <w:p w14:paraId="25A4E796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1B0CE4C" w14:textId="33323B82" w:rsidR="00812429" w:rsidRPr="00257D2D" w:rsidRDefault="00C0525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User</w:t>
            </w:r>
          </w:p>
          <w:p w14:paraId="42551D2A" w14:textId="50DA4C60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30895D4" w14:textId="77777777" w:rsidTr="00812429">
        <w:tc>
          <w:tcPr>
            <w:tcW w:w="2327" w:type="dxa"/>
          </w:tcPr>
          <w:p w14:paraId="56836978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0A780BE" w14:textId="77777777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sẽ nhìn thấy danh sách phim do hệ thống đề xuất.</w:t>
            </w:r>
          </w:p>
          <w:p w14:paraId="0A7203CD" w14:textId="4D11D865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E3489F6" w14:textId="77777777" w:rsidTr="00812429">
        <w:tc>
          <w:tcPr>
            <w:tcW w:w="2327" w:type="dxa"/>
          </w:tcPr>
          <w:p w14:paraId="453F788F" w14:textId="01DD348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56300AD" w14:textId="62FE0BBC" w:rsidR="00812429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đăng nhập vào hệ thống.</w:t>
            </w:r>
          </w:p>
          <w:p w14:paraId="2F00D693" w14:textId="038B6309" w:rsidR="002724AA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90DCE39" w14:textId="77777777" w:rsidTr="00812429">
        <w:tc>
          <w:tcPr>
            <w:tcW w:w="2327" w:type="dxa"/>
          </w:tcPr>
          <w:p w14:paraId="509D83EC" w14:textId="0FFB25A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0708116" w14:textId="68009A4D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đã đăng nhập.</w:t>
            </w:r>
          </w:p>
          <w:p w14:paraId="45DAE19B" w14:textId="053FECE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88CA94F" w14:textId="77777777" w:rsidTr="00812429">
        <w:tc>
          <w:tcPr>
            <w:tcW w:w="2327" w:type="dxa"/>
          </w:tcPr>
          <w:p w14:paraId="21AD5586" w14:textId="5390EB7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D097A72" w14:textId="3E4857B1" w:rsidR="00812429" w:rsidRPr="00257D2D" w:rsidRDefault="002724AA" w:rsidP="009A6B2C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gợi ý từ hệ thống gợi ý và hiển thị lên giao diện.</w:t>
            </w:r>
          </w:p>
          <w:p w14:paraId="11B6B00D" w14:textId="2B29C8C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F50E64D" w14:textId="77777777" w:rsidTr="00812429">
        <w:tc>
          <w:tcPr>
            <w:tcW w:w="2327" w:type="dxa"/>
          </w:tcPr>
          <w:p w14:paraId="3747F339" w14:textId="11041A5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B4A4444" w14:textId="3DE932A9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5E4A9C09" w14:textId="0AC178F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50E39106" w14:textId="2AD0A90E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52" w:name="_Toc32681229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16</w:t>
      </w:r>
      <w:r w:rsidR="00C524F8">
        <w:rPr>
          <w:noProof/>
        </w:rPr>
        <w:fldChar w:fldCharType="end"/>
      </w:r>
      <w:r>
        <w:rPr>
          <w:lang w:val="vi-VN"/>
        </w:rPr>
        <w:t>. Đặc tả usecase Nhận gợi ý phim</w:t>
      </w:r>
      <w:bookmarkEnd w:id="52"/>
    </w:p>
    <w:p w14:paraId="33A3F0DC" w14:textId="471526B4" w:rsidR="002E3D10" w:rsidRPr="00257D2D" w:rsidRDefault="002E3D10" w:rsidP="00421549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B3708F6" w14:textId="76B651AB" w:rsidR="00A62B15" w:rsidRPr="00236FC2" w:rsidRDefault="00A62B15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ân rã usecase Quản lí phim</w:t>
      </w:r>
    </w:p>
    <w:p w14:paraId="679636CF" w14:textId="18668639" w:rsidR="00F34084" w:rsidRDefault="000A4A1D" w:rsidP="00421549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68A04DA0" wp14:editId="158CE6ED">
            <wp:extent cx="5943600" cy="4023995"/>
            <wp:effectExtent l="0" t="0" r="0" b="1905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5 at 3.16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A56B" w14:textId="10CAFB1A" w:rsidR="00A62B15" w:rsidRPr="00257D2D" w:rsidRDefault="00F34084" w:rsidP="00421549">
      <w:pPr>
        <w:pStyle w:val="Caption"/>
        <w:spacing w:line="276" w:lineRule="auto"/>
        <w:ind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53" w:name="_Toc31844350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3</w:t>
      </w:r>
      <w:r w:rsidR="00C524F8">
        <w:rPr>
          <w:noProof/>
        </w:rPr>
        <w:fldChar w:fldCharType="end"/>
      </w:r>
      <w:r>
        <w:rPr>
          <w:lang w:val="vi-VN"/>
        </w:rPr>
        <w:t>. Biểu đồ phân ra usecase Quản lí phim</w:t>
      </w:r>
      <w:bookmarkEnd w:id="53"/>
    </w:p>
    <w:p w14:paraId="2AD4C70B" w14:textId="7A65201E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Thêm phim</w:t>
      </w:r>
    </w:p>
    <w:p w14:paraId="5748A87A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D0D9572" w14:textId="77777777" w:rsidTr="00812429">
        <w:tc>
          <w:tcPr>
            <w:tcW w:w="2327" w:type="dxa"/>
          </w:tcPr>
          <w:p w14:paraId="0B68D55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EB63A10" w14:textId="76713730" w:rsidR="00812429" w:rsidRPr="00257D2D" w:rsidRDefault="002724A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ins w:id="54" w:author="Nguyen Danh Nam 20166477" w:date="2020-02-15T16:34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5</w:t>
              </w:r>
            </w:ins>
            <w:del w:id="55" w:author="Nguyen Danh Nam 20166477" w:date="2020-02-15T16:34:00Z">
              <w:r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4</w:delText>
              </w:r>
            </w:del>
          </w:p>
          <w:p w14:paraId="4FCE011D" w14:textId="1E4E58ED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6B9690E" w14:textId="77777777" w:rsidTr="00812429">
        <w:tc>
          <w:tcPr>
            <w:tcW w:w="2327" w:type="dxa"/>
          </w:tcPr>
          <w:p w14:paraId="7D2AFD1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F0E4861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phim</w:t>
            </w:r>
          </w:p>
          <w:p w14:paraId="753B8064" w14:textId="49B34FEE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9F3DF6D" w14:textId="77777777" w:rsidTr="00812429">
        <w:tc>
          <w:tcPr>
            <w:tcW w:w="2327" w:type="dxa"/>
          </w:tcPr>
          <w:p w14:paraId="11FFE0C8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890F00B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05F0FF5" w14:textId="2E0DF586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319CC46" w14:textId="77777777" w:rsidTr="00812429">
        <w:tc>
          <w:tcPr>
            <w:tcW w:w="2327" w:type="dxa"/>
          </w:tcPr>
          <w:p w14:paraId="1BCF45F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50033368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thêm phim vào kho phim của hệ thống.</w:t>
            </w:r>
          </w:p>
          <w:p w14:paraId="79BD029A" w14:textId="77854DB6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1197D22" w14:textId="77777777" w:rsidTr="00812429">
        <w:tc>
          <w:tcPr>
            <w:tcW w:w="2327" w:type="dxa"/>
          </w:tcPr>
          <w:p w14:paraId="3D0CC95A" w14:textId="06308B7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1896712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phim vào điền các dữ liệu cần thiết và bấm Thêm.</w:t>
            </w:r>
          </w:p>
          <w:p w14:paraId="2E954F8C" w14:textId="502333DC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9318D82" w14:textId="77777777" w:rsidTr="00812429">
        <w:tc>
          <w:tcPr>
            <w:tcW w:w="2327" w:type="dxa"/>
          </w:tcPr>
          <w:p w14:paraId="39E261EF" w14:textId="4BBCC15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D8BDCD7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3CD3ECD5" w14:textId="0277EB55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F23E307" w14:textId="77777777" w:rsidTr="00812429">
        <w:tc>
          <w:tcPr>
            <w:tcW w:w="2327" w:type="dxa"/>
          </w:tcPr>
          <w:p w14:paraId="6D0E7DCE" w14:textId="291F2ED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009F092" w14:textId="61467EA7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phim trên giao diện của quản trị viên.</w:t>
            </w:r>
          </w:p>
          <w:p w14:paraId="6875BA49" w14:textId="6782EEB8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Admin nhập các dữ liệu cần thiết về phim trong form thêm phim.</w:t>
            </w:r>
          </w:p>
          <w:p w14:paraId="250CF544" w14:textId="407B0F56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để hoàn thành việc thêm.</w:t>
            </w:r>
          </w:p>
          <w:p w14:paraId="4C083D0B" w14:textId="6BD035A7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70FC2DC9" w14:textId="48558307" w:rsidR="00812429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các dữ liệu cần thiết vào cơ sở dữ liệu và dịch vụ lưu trữ để lưu phim.</w:t>
            </w:r>
          </w:p>
          <w:p w14:paraId="13906E66" w14:textId="68CB6146" w:rsidR="009C5CA3" w:rsidRPr="00257D2D" w:rsidRDefault="009C5CA3" w:rsidP="009A6B2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Cập nhật giao diện để thể hiện quá trình thêm phim.</w:t>
            </w:r>
          </w:p>
          <w:p w14:paraId="5FFD2FE9" w14:textId="6297B4B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9559054" w14:textId="77777777" w:rsidTr="00812429">
        <w:tc>
          <w:tcPr>
            <w:tcW w:w="2327" w:type="dxa"/>
          </w:tcPr>
          <w:p w14:paraId="6EC92DCD" w14:textId="76F30C7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6E7F6750" w14:textId="77777777" w:rsidR="00812429" w:rsidRPr="00257D2D" w:rsidRDefault="009C5CA3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4.a. Dữ liệu về phim không hợp lệ: thông báo lỗi.</w:t>
            </w:r>
          </w:p>
          <w:p w14:paraId="36EEFC65" w14:textId="5545B6B7" w:rsidR="009C5CA3" w:rsidRPr="00257D2D" w:rsidRDefault="009C5CA3" w:rsidP="0042154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757C4FC2" w14:textId="4228C95E" w:rsidR="00D63DA1" w:rsidRPr="00236FC2" w:rsidRDefault="006E00CE" w:rsidP="00421549">
      <w:pPr>
        <w:pStyle w:val="Caption"/>
        <w:spacing w:line="276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ab/>
      </w:r>
      <w:bookmarkStart w:id="56" w:name="_Toc32681230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17</w:t>
      </w:r>
      <w:r w:rsidR="00C524F8">
        <w:rPr>
          <w:noProof/>
        </w:rPr>
        <w:fldChar w:fldCharType="end"/>
      </w:r>
      <w:r>
        <w:rPr>
          <w:lang w:val="vi-VN"/>
        </w:rPr>
        <w:t>. Đặc tả usecase Thêm phim</w:t>
      </w:r>
      <w:bookmarkEnd w:id="56"/>
    </w:p>
    <w:p w14:paraId="256D7418" w14:textId="148E1DC1" w:rsidR="00521FFE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521FFE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Xem </w:t>
      </w:r>
      <w:r w:rsidR="00A62B15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chi tiết</w:t>
      </w:r>
      <w:r w:rsidR="00521FFE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phim</w:t>
      </w:r>
    </w:p>
    <w:p w14:paraId="730B7955" w14:textId="77777777" w:rsidR="00521FFE" w:rsidRPr="00257D2D" w:rsidRDefault="00521FFE" w:rsidP="00421549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EB5A88A" w14:textId="77777777" w:rsidTr="00421549">
        <w:tc>
          <w:tcPr>
            <w:tcW w:w="2327" w:type="dxa"/>
          </w:tcPr>
          <w:p w14:paraId="1A3AB010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88104CB" w14:textId="705F32EE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ins w:id="57" w:author="Nguyen Danh Nam 20166477" w:date="2020-02-15T16:34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6</w:t>
              </w:r>
            </w:ins>
            <w:del w:id="58" w:author="Nguyen Danh Nam 20166477" w:date="2020-02-15T16:34:00Z">
              <w:r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5</w:delText>
              </w:r>
            </w:del>
          </w:p>
          <w:p w14:paraId="68A1B550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257D2D" w14:paraId="1A8E075B" w14:textId="77777777" w:rsidTr="00421549">
        <w:tc>
          <w:tcPr>
            <w:tcW w:w="2327" w:type="dxa"/>
          </w:tcPr>
          <w:p w14:paraId="3A0F6DE1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CF72FF8" w14:textId="32972034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A62B15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 tiết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phim</w:t>
            </w:r>
          </w:p>
          <w:p w14:paraId="31F83821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21FFE" w:rsidRPr="00257D2D" w14:paraId="6C8A2A8E" w14:textId="77777777" w:rsidTr="00421549">
        <w:tc>
          <w:tcPr>
            <w:tcW w:w="2327" w:type="dxa"/>
          </w:tcPr>
          <w:p w14:paraId="55BCFED5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4E8903E0" w14:textId="3C071646" w:rsidR="00521FFE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796681B0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257D2D" w14:paraId="780BCBAB" w14:textId="77777777" w:rsidTr="00421549">
        <w:tc>
          <w:tcPr>
            <w:tcW w:w="2327" w:type="dxa"/>
          </w:tcPr>
          <w:p w14:paraId="0B8F7FE7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B2A6D34" w14:textId="6ABB270E" w:rsidR="00521FFE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xem thông tin chi tiết về bộ phim trên giao diện ứng dụng.</w:t>
            </w:r>
          </w:p>
          <w:p w14:paraId="45AC24C7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521FFE" w:rsidRPr="00257D2D" w14:paraId="1E3E4727" w14:textId="77777777" w:rsidTr="00421549">
        <w:tc>
          <w:tcPr>
            <w:tcW w:w="2327" w:type="dxa"/>
          </w:tcPr>
          <w:p w14:paraId="7791561B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DA134BC" w14:textId="7292844F" w:rsidR="00521FFE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phim trong danh sách phim ở trang chủ của hệ thống quản trị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C70CB91" w14:textId="77777777" w:rsidR="00521FFE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257D2D" w14:paraId="31A5C995" w14:textId="77777777" w:rsidTr="00421549">
        <w:tc>
          <w:tcPr>
            <w:tcW w:w="2327" w:type="dxa"/>
          </w:tcPr>
          <w:p w14:paraId="563C75F6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7DCC3904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04404BBA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2B15" w:rsidRPr="00257D2D" w14:paraId="7524C8B0" w14:textId="77777777" w:rsidTr="00421549">
        <w:tc>
          <w:tcPr>
            <w:tcW w:w="2327" w:type="dxa"/>
          </w:tcPr>
          <w:p w14:paraId="403316A5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723B414" w14:textId="77777777" w:rsidR="00A62B15" w:rsidRPr="00257D2D" w:rsidRDefault="00A62B15" w:rsidP="009A6B2C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phim trên giao diện hiển thị danh sách các phim của hệ thống.</w:t>
            </w:r>
          </w:p>
          <w:p w14:paraId="11D80FA6" w14:textId="77777777" w:rsidR="00A62B15" w:rsidRPr="00257D2D" w:rsidRDefault="00A62B15" w:rsidP="009A6B2C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về phim trong CSDL hiển thị trong giao diện chi tiết phim.</w:t>
            </w:r>
          </w:p>
          <w:p w14:paraId="5AB88DCD" w14:textId="77F1C9CF" w:rsidR="00A62B15" w:rsidRPr="00257D2D" w:rsidRDefault="00A62B15" w:rsidP="00421549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297472FD" w14:textId="77777777" w:rsidTr="00421549">
        <w:tc>
          <w:tcPr>
            <w:tcW w:w="2327" w:type="dxa"/>
          </w:tcPr>
          <w:p w14:paraId="1F33F243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26E1C497" w14:textId="77777777" w:rsidR="00A62B15" w:rsidRPr="00257D2D" w:rsidRDefault="00A62B1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E3F9CF0" w14:textId="77777777" w:rsidR="00A62B15" w:rsidRPr="00257D2D" w:rsidRDefault="00A62B15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0B546E4" w14:textId="6039B8D6" w:rsidR="00521FFE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59" w:name="_Toc32681231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18</w:t>
      </w:r>
      <w:r w:rsidR="00C524F8">
        <w:rPr>
          <w:noProof/>
        </w:rPr>
        <w:fldChar w:fldCharType="end"/>
      </w:r>
      <w:r>
        <w:rPr>
          <w:lang w:val="vi-VN"/>
        </w:rPr>
        <w:t>. Đặc tả usecase Xem chi tiết phim</w:t>
      </w:r>
      <w:bookmarkEnd w:id="59"/>
    </w:p>
    <w:p w14:paraId="4CB7BBC2" w14:textId="2B183C86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Sửa thông tin phim</w:t>
      </w:r>
    </w:p>
    <w:p w14:paraId="2B0BD285" w14:textId="77777777" w:rsidR="00812429" w:rsidRPr="00257D2D" w:rsidRDefault="00812429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A26F135" w14:textId="77777777" w:rsidTr="00812429">
        <w:tc>
          <w:tcPr>
            <w:tcW w:w="2327" w:type="dxa"/>
          </w:tcPr>
          <w:p w14:paraId="6FBE7CD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5604D94" w14:textId="0F31D6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ins w:id="60" w:author="Nguyen Danh Nam 20166477" w:date="2020-02-15T16:34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7</w:t>
              </w:r>
            </w:ins>
            <w:del w:id="61" w:author="Nguyen Danh Nam 20166477" w:date="2020-02-15T16:34:00Z">
              <w:r w:rsidR="00521FFE"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6</w:delText>
              </w:r>
            </w:del>
          </w:p>
          <w:p w14:paraId="79C8DF2E" w14:textId="7BFD7437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339D635" w14:textId="77777777" w:rsidTr="00812429">
        <w:tc>
          <w:tcPr>
            <w:tcW w:w="2327" w:type="dxa"/>
          </w:tcPr>
          <w:p w14:paraId="33003DB8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965141F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tin phim</w:t>
            </w:r>
          </w:p>
          <w:p w14:paraId="2B4C8FEA" w14:textId="18A69314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41132428" w14:textId="77777777" w:rsidTr="00812429">
        <w:tc>
          <w:tcPr>
            <w:tcW w:w="2327" w:type="dxa"/>
          </w:tcPr>
          <w:p w14:paraId="4CDB6CB2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AAFB24D" w14:textId="77777777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8E5C068" w14:textId="568D02C2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43272AE" w14:textId="77777777" w:rsidTr="00812429">
        <w:tc>
          <w:tcPr>
            <w:tcW w:w="2327" w:type="dxa"/>
          </w:tcPr>
          <w:p w14:paraId="165EEC3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7AA1DBF" w14:textId="77777777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thay đổi thông tin chi tiết của phim.</w:t>
            </w:r>
          </w:p>
          <w:p w14:paraId="52990A71" w14:textId="285673ED" w:rsidR="009C5CA3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FCA692F" w14:textId="77777777" w:rsidTr="00812429">
        <w:tc>
          <w:tcPr>
            <w:tcW w:w="2327" w:type="dxa"/>
          </w:tcPr>
          <w:p w14:paraId="169BBB59" w14:textId="6D7034C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356CBF8F" w14:textId="08B13EF1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Chỉnh sửa trong giao diện chi tiết phim.</w:t>
            </w:r>
          </w:p>
          <w:p w14:paraId="6F6EFC1A" w14:textId="11A6573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99A90B6" w14:textId="77777777" w:rsidTr="00812429">
        <w:tc>
          <w:tcPr>
            <w:tcW w:w="2327" w:type="dxa"/>
          </w:tcPr>
          <w:p w14:paraId="6331EDBD" w14:textId="0FF0A1C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E3CFD69" w14:textId="28889408" w:rsidR="00812429" w:rsidRPr="00257D2D" w:rsidRDefault="009C5CA3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0D7A584F" w14:textId="35D3825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57D2D" w:rsidRPr="00257D2D" w14:paraId="42D0B5D1" w14:textId="77777777" w:rsidTr="00812429">
        <w:tc>
          <w:tcPr>
            <w:tcW w:w="2327" w:type="dxa"/>
          </w:tcPr>
          <w:p w14:paraId="29AE70EF" w14:textId="25BB5B3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71B3A52" w14:textId="643A084A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Chỉnh sửa trong giao diện chi tiết phim.</w:t>
            </w:r>
          </w:p>
          <w:p w14:paraId="558AD4ED" w14:textId="77777777" w:rsidR="00812429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Lưu để hoàn thành việc sửa.</w:t>
            </w:r>
          </w:p>
          <w:p w14:paraId="46665F67" w14:textId="77777777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7FD2E0FE" w14:textId="77777777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dữ liệu hợp lệ vào CSDL.</w:t>
            </w:r>
          </w:p>
          <w:p w14:paraId="242F39FF" w14:textId="1A83F528" w:rsidR="009C5CA3" w:rsidRPr="00257D2D" w:rsidRDefault="009C5CA3" w:rsidP="009A6B2C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Thông báo thành công và cập nhật giao diện chi tiết phim với </w:t>
            </w:r>
            <w:r w:rsidR="00A67D7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dữ liệu mới.</w:t>
            </w:r>
          </w:p>
        </w:tc>
      </w:tr>
      <w:tr w:rsidR="00421549" w:rsidRPr="00257D2D" w14:paraId="08C8EC9C" w14:textId="77777777" w:rsidTr="00812429">
        <w:tc>
          <w:tcPr>
            <w:tcW w:w="2327" w:type="dxa"/>
          </w:tcPr>
          <w:p w14:paraId="5BDBE605" w14:textId="5A77B10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DC53F81" w14:textId="017EE628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3.a. Dữ liệu cập nhập không hợp lệ: thông báo cho ad</w:t>
            </w:r>
            <w:r w:rsidR="006E00C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in.</w:t>
            </w:r>
          </w:p>
          <w:p w14:paraId="1E143884" w14:textId="551690FE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1DC2C49" w14:textId="480B325C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62" w:name="_Toc32681232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19</w:t>
      </w:r>
      <w:r w:rsidR="00C524F8">
        <w:rPr>
          <w:noProof/>
        </w:rPr>
        <w:fldChar w:fldCharType="end"/>
      </w:r>
      <w:r>
        <w:rPr>
          <w:lang w:val="vi-VN"/>
        </w:rPr>
        <w:t>. Đặc tả usecase Sửa thông tin phim</w:t>
      </w:r>
      <w:bookmarkEnd w:id="62"/>
    </w:p>
    <w:p w14:paraId="21E58B10" w14:textId="5BD69820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Xoá phim</w:t>
      </w:r>
    </w:p>
    <w:p w14:paraId="21408133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B0B886D" w14:textId="77777777" w:rsidTr="00812429">
        <w:tc>
          <w:tcPr>
            <w:tcW w:w="2327" w:type="dxa"/>
          </w:tcPr>
          <w:p w14:paraId="7F98072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F40CDAA" w14:textId="05FD4C68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ins w:id="63" w:author="Nguyen Danh Nam 20166477" w:date="2020-02-15T16:34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8</w:t>
              </w:r>
            </w:ins>
            <w:del w:id="64" w:author="Nguyen Danh Nam 20166477" w:date="2020-02-15T16:34:00Z">
              <w:r w:rsidR="00521FFE"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7</w:delText>
              </w:r>
            </w:del>
          </w:p>
          <w:p w14:paraId="0656CD38" w14:textId="624DD713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A3E08FF" w14:textId="77777777" w:rsidTr="00812429">
        <w:tc>
          <w:tcPr>
            <w:tcW w:w="2327" w:type="dxa"/>
          </w:tcPr>
          <w:p w14:paraId="147DA87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4653A68" w14:textId="77777777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phim</w:t>
            </w:r>
          </w:p>
          <w:p w14:paraId="33B3F801" w14:textId="093D6C02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21A4BB75" w14:textId="77777777" w:rsidTr="00812429">
        <w:tc>
          <w:tcPr>
            <w:tcW w:w="2327" w:type="dxa"/>
          </w:tcPr>
          <w:p w14:paraId="58EBCED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AF84C9F" w14:textId="77777777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969F9E5" w14:textId="78A55D46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91D45F9" w14:textId="77777777" w:rsidTr="00812429">
        <w:tc>
          <w:tcPr>
            <w:tcW w:w="2327" w:type="dxa"/>
          </w:tcPr>
          <w:p w14:paraId="47B8353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5575" w:type="dxa"/>
          </w:tcPr>
          <w:p w14:paraId="67DBFF96" w14:textId="77777777" w:rsidR="00812429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xoá bộ phim khỏi kho phim của hệ thống.</w:t>
            </w:r>
          </w:p>
          <w:p w14:paraId="00DF7F24" w14:textId="62801CC1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53B6D97" w14:textId="77777777" w:rsidTr="00812429">
        <w:tc>
          <w:tcPr>
            <w:tcW w:w="2327" w:type="dxa"/>
          </w:tcPr>
          <w:p w14:paraId="23884A68" w14:textId="7E018DD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EE0C61B" w14:textId="5DA92B1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  <w:r w:rsidR="00A67D7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click vào nút Xoá trong giao diện chi tiết phim.</w:t>
            </w:r>
          </w:p>
          <w:p w14:paraId="3E9B41E3" w14:textId="373C499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67D7D" w:rsidRPr="00257D2D" w14:paraId="36683F05" w14:textId="77777777" w:rsidTr="00812429">
        <w:tc>
          <w:tcPr>
            <w:tcW w:w="2327" w:type="dxa"/>
          </w:tcPr>
          <w:p w14:paraId="33E828AD" w14:textId="5737D0D5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424F0BA4" w14:textId="77777777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C6D411F" w14:textId="414AFED5" w:rsidR="00A67D7D" w:rsidRPr="00257D2D" w:rsidRDefault="00A67D7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CC8807E" w14:textId="77777777" w:rsidTr="00812429">
        <w:tc>
          <w:tcPr>
            <w:tcW w:w="2327" w:type="dxa"/>
          </w:tcPr>
          <w:p w14:paraId="584666ED" w14:textId="01631B3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121F69A" w14:textId="41D3A6D7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Xoá.</w:t>
            </w:r>
          </w:p>
          <w:p w14:paraId="6FB46569" w14:textId="7F7BCC2F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hiển thị form xác nhận yêu cầu admin đồng ý với việc xoá.</w:t>
            </w:r>
          </w:p>
          <w:p w14:paraId="4B5514FE" w14:textId="35AA0CB9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nút Đồng ý để chắc chắn xoá phim.</w:t>
            </w:r>
          </w:p>
          <w:p w14:paraId="79C68C51" w14:textId="7A2AF840" w:rsidR="00812429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hay đổi trạng thái của phim thành đã xoá và cập nhật vào CSDL, đồng thời xoá video file của phim trên dịch vụ lưu trữ.</w:t>
            </w:r>
          </w:p>
          <w:p w14:paraId="5D82B392" w14:textId="176D407A" w:rsidR="00A67D7D" w:rsidRPr="00257D2D" w:rsidRDefault="00A67D7D" w:rsidP="009A6B2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việc xoá và chuyển giao diện sang giao diện trang chủ.</w:t>
            </w:r>
          </w:p>
          <w:p w14:paraId="1FE77036" w14:textId="6CDD1DA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880F1AC" w14:textId="77777777" w:rsidTr="00812429">
        <w:tc>
          <w:tcPr>
            <w:tcW w:w="2327" w:type="dxa"/>
          </w:tcPr>
          <w:p w14:paraId="02F61015" w14:textId="73A1014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E4A2BEB" w14:textId="2E5B1340" w:rsidR="00812429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hông có</w:t>
            </w:r>
          </w:p>
          <w:p w14:paraId="34D3B2D9" w14:textId="2569937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134D97C" w14:textId="6897155A" w:rsidR="00D63DA1" w:rsidRPr="00257D2D" w:rsidRDefault="006E00CE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65" w:name="_Toc32681233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20</w:t>
      </w:r>
      <w:r w:rsidR="00C524F8">
        <w:rPr>
          <w:noProof/>
        </w:rPr>
        <w:fldChar w:fldCharType="end"/>
      </w:r>
      <w:r>
        <w:rPr>
          <w:lang w:val="vi-VN"/>
        </w:rPr>
        <w:t>. Đặc tả usecase Xoá phim</w:t>
      </w:r>
      <w:bookmarkEnd w:id="65"/>
    </w:p>
    <w:p w14:paraId="4419568B" w14:textId="1B19DB8E" w:rsidR="008A2D2E" w:rsidRPr="00257D2D" w:rsidRDefault="008A2D2E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4A088DE2" w14:textId="544FD5B8" w:rsidR="008A2D2E" w:rsidRPr="00257D2D" w:rsidRDefault="008A2D2E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Phân rã usecase Quản lí thể loại phim</w:t>
      </w:r>
    </w:p>
    <w:p w14:paraId="15C6E61D" w14:textId="77777777" w:rsidR="008A2D2E" w:rsidRPr="00257D2D" w:rsidRDefault="008A2D2E" w:rsidP="00421549">
      <w:pPr>
        <w:pStyle w:val="ListParagraph"/>
        <w:spacing w:line="276" w:lineRule="auto"/>
        <w:ind w:left="2168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6ECC7199" w14:textId="439AA272" w:rsidR="00F34084" w:rsidRPr="00807434" w:rsidRDefault="000A4A1D" w:rsidP="00807434">
      <w:pPr>
        <w:keepNext/>
        <w:spacing w:line="276" w:lineRule="auto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480F2C9" wp14:editId="627B654A">
            <wp:extent cx="5943600" cy="3899535"/>
            <wp:effectExtent l="0" t="0" r="0" b="0"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15 at 3.39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798" w14:textId="0DD721AE" w:rsidR="008A2D2E" w:rsidRDefault="00F34084" w:rsidP="00421549">
      <w:pPr>
        <w:pStyle w:val="Caption"/>
        <w:spacing w:line="276" w:lineRule="auto"/>
        <w:ind w:left="1088" w:firstLine="720"/>
        <w:rPr>
          <w:ins w:id="66" w:author="Nguyen Danh Nam 20166477" w:date="2020-02-15T16:35:00Z"/>
          <w:lang w:val="vi-VN"/>
        </w:rPr>
      </w:pPr>
      <w:bookmarkStart w:id="67" w:name="_Toc31844351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4</w:t>
      </w:r>
      <w:r w:rsidR="00C524F8">
        <w:rPr>
          <w:noProof/>
        </w:rPr>
        <w:fldChar w:fldCharType="end"/>
      </w:r>
      <w:r>
        <w:rPr>
          <w:lang w:val="vi-VN"/>
        </w:rPr>
        <w:t>. Biểu đồ phân rã usecase Quản lí thể loại phim</w:t>
      </w:r>
      <w:bookmarkEnd w:id="67"/>
    </w:p>
    <w:p w14:paraId="0C6DCB84" w14:textId="65769CE5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Tìm kiếm thể loại phim</w:t>
      </w:r>
    </w:p>
    <w:p w14:paraId="6B253375" w14:textId="77777777" w:rsidR="00C05255" w:rsidRPr="00257D2D" w:rsidRDefault="00C05255" w:rsidP="00C05255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6ED37113" w14:textId="77777777" w:rsidTr="00A97368">
        <w:tc>
          <w:tcPr>
            <w:tcW w:w="2327" w:type="dxa"/>
          </w:tcPr>
          <w:p w14:paraId="0D340BAA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0B02B7D" w14:textId="76BD5631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UC1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21810CC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59E16C57" w14:textId="77777777" w:rsidTr="00A97368">
        <w:tc>
          <w:tcPr>
            <w:tcW w:w="2327" w:type="dxa"/>
          </w:tcPr>
          <w:p w14:paraId="40A5D6BF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52C2625" w14:textId="503995D4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thể loại phim</w:t>
            </w:r>
          </w:p>
          <w:p w14:paraId="79C01B3A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17F6B9E6" w14:textId="77777777" w:rsidTr="00A97368">
        <w:tc>
          <w:tcPr>
            <w:tcW w:w="2327" w:type="dxa"/>
          </w:tcPr>
          <w:p w14:paraId="3806319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0A8CACA" w14:textId="41412B45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467880EC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45F66739" w14:textId="77777777" w:rsidTr="00A97368">
        <w:tc>
          <w:tcPr>
            <w:tcW w:w="2327" w:type="dxa"/>
          </w:tcPr>
          <w:p w14:paraId="6F467010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C4608E6" w14:textId="3291E58D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tìm kiếm thể loại phim.</w:t>
            </w:r>
          </w:p>
          <w:p w14:paraId="25D05FC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4413EAFA" w14:textId="77777777" w:rsidTr="00A97368">
        <w:tc>
          <w:tcPr>
            <w:tcW w:w="2327" w:type="dxa"/>
          </w:tcPr>
          <w:p w14:paraId="18E2D61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513B1447" w14:textId="7EBD8ECD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tìm kiếm trên thanh tìm kiếm ở giao diện quản lí thể loại phim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285DA48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16EB2C34" w14:textId="77777777" w:rsidTr="00A97368">
        <w:tc>
          <w:tcPr>
            <w:tcW w:w="2327" w:type="dxa"/>
          </w:tcPr>
          <w:p w14:paraId="4B2A451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A645A5C" w14:textId="7F0E543D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trị.</w:t>
            </w:r>
          </w:p>
        </w:tc>
      </w:tr>
      <w:tr w:rsidR="00C05255" w:rsidRPr="00257D2D" w14:paraId="557B5704" w14:textId="77777777" w:rsidTr="00A97368">
        <w:tc>
          <w:tcPr>
            <w:tcW w:w="2327" w:type="dxa"/>
          </w:tcPr>
          <w:p w14:paraId="570B83E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FCF4965" w14:textId="0636EDAD" w:rsidR="00C05255" w:rsidRPr="00257D2D" w:rsidRDefault="00C05255" w:rsidP="00883FFD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từ khoá vào form tìm kiếm ở giao diện quản lí thể loại phim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E3F8ECA" w14:textId="428EF2C0" w:rsidR="00C05255" w:rsidRPr="00257D2D" w:rsidRDefault="00C05255" w:rsidP="00883FFD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Admin bấm vào nút có biểu tượng tìm kiếm để lấy kết quả.</w:t>
            </w:r>
          </w:p>
          <w:p w14:paraId="6755D92F" w14:textId="41415109" w:rsidR="00C05255" w:rsidRPr="00883FFD" w:rsidRDefault="00C05255" w:rsidP="00883FFD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xử lí và lấy ra các thể loại phù hợp với từ khoá và hiển thị lên giao diện kết quả tìm kiếm</w:t>
            </w:r>
            <w:r w:rsidRPr="00883FF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379DF60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085B97DD" w14:textId="77777777" w:rsidTr="00A97368">
        <w:tc>
          <w:tcPr>
            <w:tcW w:w="2327" w:type="dxa"/>
          </w:tcPr>
          <w:p w14:paraId="77C618EE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05B7528F" w14:textId="7CAA8EA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3.a Nếu không có kết qủa nào phù hợp thì sẽ hiển thị ơ giao diện kết quả tìm kiếm là “Không có kết quả nào phù hợp.”</w:t>
            </w:r>
          </w:p>
          <w:p w14:paraId="64E6E13C" w14:textId="77777777" w:rsidR="00C05255" w:rsidRPr="00257D2D" w:rsidRDefault="00C05255" w:rsidP="00883FFD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133D48C" w14:textId="53AC3D09" w:rsidR="00C05255" w:rsidRPr="00883FFD" w:rsidRDefault="00F80815" w:rsidP="00883FFD">
      <w:pPr>
        <w:pStyle w:val="Caption"/>
        <w:ind w:left="720" w:firstLine="720"/>
        <w:rPr>
          <w:lang w:val="vi-VN"/>
        </w:rPr>
      </w:pPr>
      <w:bookmarkStart w:id="68" w:name="_Toc32681234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21</w:t>
      </w:r>
      <w:r w:rsidR="00C524F8">
        <w:rPr>
          <w:noProof/>
        </w:rPr>
        <w:fldChar w:fldCharType="end"/>
      </w:r>
      <w:r>
        <w:rPr>
          <w:lang w:val="vi-VN"/>
        </w:rPr>
        <w:t>. Đặc tả usecase Tìm kiếm thể loại phim</w:t>
      </w:r>
      <w:bookmarkEnd w:id="68"/>
    </w:p>
    <w:p w14:paraId="55F726AD" w14:textId="5296ED59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Thêm thể loại phim</w:t>
      </w:r>
    </w:p>
    <w:p w14:paraId="16957C35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34791DB5" w14:textId="77777777" w:rsidTr="00812429">
        <w:tc>
          <w:tcPr>
            <w:tcW w:w="2327" w:type="dxa"/>
          </w:tcPr>
          <w:p w14:paraId="1312164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74E24BEA" w14:textId="4A144BDA" w:rsidR="00812429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ins w:id="69" w:author="Nguyen Danh Nam 20166477" w:date="2020-02-15T16:40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20</w:t>
              </w:r>
            </w:ins>
            <w:del w:id="70" w:author="Nguyen Danh Nam 20166477" w:date="2020-02-15T16:40:00Z">
              <w:r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1</w:delText>
              </w:r>
            </w:del>
            <w:del w:id="71" w:author="Nguyen Danh Nam 20166477" w:date="2020-02-15T16:35:00Z">
              <w:r w:rsidR="00521FFE"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8</w:delText>
              </w:r>
            </w:del>
          </w:p>
          <w:p w14:paraId="37EDAFAC" w14:textId="2F3A913B" w:rsidR="00514467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DAFE6AA" w14:textId="77777777" w:rsidTr="00812429">
        <w:tc>
          <w:tcPr>
            <w:tcW w:w="2327" w:type="dxa"/>
          </w:tcPr>
          <w:p w14:paraId="25757E2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6600E8B2" w14:textId="3431DB34" w:rsidR="00812429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thể loại phim</w:t>
            </w:r>
          </w:p>
          <w:p w14:paraId="27763A86" w14:textId="288734CA" w:rsidR="00514467" w:rsidRPr="00257D2D" w:rsidRDefault="00514467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02CEF01E" w14:textId="77777777" w:rsidTr="00812429">
        <w:tc>
          <w:tcPr>
            <w:tcW w:w="2327" w:type="dxa"/>
          </w:tcPr>
          <w:p w14:paraId="60310C9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5AF3612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54BD7218" w14:textId="2EA39C48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B321E51" w14:textId="77777777" w:rsidTr="00812429">
        <w:tc>
          <w:tcPr>
            <w:tcW w:w="2327" w:type="dxa"/>
          </w:tcPr>
          <w:p w14:paraId="57DE69DE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C0A5627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thêm thể loại phim.</w:t>
            </w:r>
          </w:p>
          <w:p w14:paraId="0A90419F" w14:textId="0D4B47B3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649078A" w14:textId="77777777" w:rsidTr="00812429">
        <w:tc>
          <w:tcPr>
            <w:tcW w:w="2327" w:type="dxa"/>
          </w:tcPr>
          <w:p w14:paraId="2057563F" w14:textId="4B98BBB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68D35E3" w14:textId="77777777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Thêm thể loại trên trang chủ </w:t>
            </w:r>
          </w:p>
          <w:p w14:paraId="67246907" w14:textId="21BACE68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hoặc trong giao diện thêm phim.</w:t>
            </w:r>
          </w:p>
          <w:p w14:paraId="51946DE7" w14:textId="25AFDFA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257D2D" w14:paraId="1CED969A" w14:textId="77777777" w:rsidTr="00812429">
        <w:tc>
          <w:tcPr>
            <w:tcW w:w="2327" w:type="dxa"/>
          </w:tcPr>
          <w:p w14:paraId="7AB3240D" w14:textId="1DE03755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3023E0F4" w14:textId="77777777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457B0EA5" w14:textId="6937B525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A75405" w:rsidRPr="00257D2D" w14:paraId="16FD989A" w14:textId="77777777" w:rsidTr="00812429">
        <w:tc>
          <w:tcPr>
            <w:tcW w:w="2327" w:type="dxa"/>
          </w:tcPr>
          <w:p w14:paraId="61B7506F" w14:textId="408754C4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4571690" w14:textId="7FDE7C40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thể loại trên trang chủ hoặc trong giao diện thêm phim.</w:t>
            </w:r>
          </w:p>
          <w:p w14:paraId="15519572" w14:textId="27812D7D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thông tin.</w:t>
            </w:r>
          </w:p>
          <w:p w14:paraId="69BEE3CC" w14:textId="42591198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thông tin về thể loại và bấm nút Thêm để hoàn thành việc thêm.</w:t>
            </w:r>
          </w:p>
          <w:p w14:paraId="6E04BCAC" w14:textId="534F12F8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1B9790EF" w14:textId="2DF231D5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hợp lệ về thể loại vào cơ sở dữ liệu.</w:t>
            </w:r>
          </w:p>
          <w:p w14:paraId="3F6E7A77" w14:textId="4B5F061B" w:rsidR="00A75405" w:rsidRPr="00257D2D" w:rsidRDefault="00A75405" w:rsidP="009A6B2C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thêm thể loại.</w:t>
            </w:r>
          </w:p>
          <w:p w14:paraId="50959EE5" w14:textId="6B9FBA67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1922F53D" w14:textId="77777777" w:rsidTr="00812429">
        <w:tc>
          <w:tcPr>
            <w:tcW w:w="2327" w:type="dxa"/>
          </w:tcPr>
          <w:p w14:paraId="19D40485" w14:textId="7C3FEAC1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88619FD" w14:textId="789CC485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4.a. Dữ liệu về thể loại khôgn hợp lệ: thông báo thêm thất bại.</w:t>
            </w:r>
          </w:p>
          <w:p w14:paraId="75BE1B1C" w14:textId="4C529E0C" w:rsidR="00A75405" w:rsidRPr="00257D2D" w:rsidRDefault="00A75405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ADB4F4C" w14:textId="392A18E3" w:rsidR="000A4A1D" w:rsidRPr="00255250" w:rsidRDefault="00FA40EC" w:rsidP="00C05255">
      <w:pPr>
        <w:pStyle w:val="Caption"/>
        <w:spacing w:line="276" w:lineRule="auto"/>
        <w:ind w:left="720" w:firstLine="720"/>
        <w:rPr>
          <w:lang w:val="vi-VN"/>
        </w:rPr>
      </w:pPr>
      <w:bookmarkStart w:id="72" w:name="_Toc32681235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22</w:t>
      </w:r>
      <w:r w:rsidR="00C524F8">
        <w:rPr>
          <w:noProof/>
        </w:rPr>
        <w:fldChar w:fldCharType="end"/>
      </w:r>
      <w:r>
        <w:rPr>
          <w:lang w:val="vi-VN"/>
        </w:rPr>
        <w:t>. Đặc tả usecase Thêm thể loại phim</w:t>
      </w:r>
      <w:bookmarkEnd w:id="72"/>
    </w:p>
    <w:p w14:paraId="1626FA49" w14:textId="031C547D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Sửa thông tin thể loại phim</w:t>
      </w:r>
    </w:p>
    <w:p w14:paraId="7EF66287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0031D8C7" w14:textId="77777777" w:rsidTr="00812429">
        <w:tc>
          <w:tcPr>
            <w:tcW w:w="2327" w:type="dxa"/>
          </w:tcPr>
          <w:p w14:paraId="2CC1F40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C10DD09" w14:textId="571C1982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ins w:id="73" w:author="Nguyen Danh Nam 20166477" w:date="2020-02-15T15:42:00Z">
              <w:r w:rsidR="000A4A1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2</w:t>
              </w:r>
            </w:ins>
            <w:ins w:id="74" w:author="Nguyen Danh Nam 20166477" w:date="2020-02-15T16:41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1</w:t>
              </w:r>
            </w:ins>
            <w:del w:id="75" w:author="Nguyen Danh Nam 20166477" w:date="2020-02-15T15:42:00Z">
              <w:r w:rsidRPr="00257D2D" w:rsidDel="000A4A1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1</w:delText>
              </w:r>
              <w:r w:rsidR="00521FFE" w:rsidRPr="00257D2D" w:rsidDel="000A4A1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9</w:delText>
              </w:r>
            </w:del>
          </w:p>
          <w:p w14:paraId="27BC5C68" w14:textId="31BD73D1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573E45E" w14:textId="77777777" w:rsidTr="00812429">
        <w:tc>
          <w:tcPr>
            <w:tcW w:w="2327" w:type="dxa"/>
          </w:tcPr>
          <w:p w14:paraId="1355F95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BB224DE" w14:textId="73D7E3EC" w:rsidR="00812429" w:rsidRPr="00883FF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tin</w:t>
            </w:r>
            <w:r w:rsidR="000A4A1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thể loại phim</w:t>
            </w:r>
          </w:p>
          <w:p w14:paraId="644BA7DE" w14:textId="436603F2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2FA3D242" w14:textId="77777777" w:rsidTr="00812429">
        <w:tc>
          <w:tcPr>
            <w:tcW w:w="2327" w:type="dxa"/>
          </w:tcPr>
          <w:p w14:paraId="0A0CCBB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3757FAB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7EFA543" w14:textId="3498C2CA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F361D98" w14:textId="77777777" w:rsidTr="00812429">
        <w:tc>
          <w:tcPr>
            <w:tcW w:w="2327" w:type="dxa"/>
          </w:tcPr>
          <w:p w14:paraId="3AC5FC6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8579356" w14:textId="77777777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thay đổi thông tin của thể loại.</w:t>
            </w:r>
          </w:p>
          <w:p w14:paraId="5871C241" w14:textId="0553BBC8" w:rsidR="00A75405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6F3A0EC" w14:textId="77777777" w:rsidTr="00812429">
        <w:tc>
          <w:tcPr>
            <w:tcW w:w="2327" w:type="dxa"/>
          </w:tcPr>
          <w:p w14:paraId="2CAA74B2" w14:textId="07C9B3F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319E0C1C" w14:textId="15BB68CA" w:rsidR="00812429" w:rsidRPr="00257D2D" w:rsidRDefault="00A75405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 w:rsidR="00BB1BAD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Sửa trong giao diện hiển thị danh sách các thể loại.</w:t>
            </w:r>
          </w:p>
          <w:p w14:paraId="224B89D6" w14:textId="1E189F2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0659C21" w14:textId="77777777" w:rsidTr="00812429">
        <w:tc>
          <w:tcPr>
            <w:tcW w:w="2327" w:type="dxa"/>
          </w:tcPr>
          <w:p w14:paraId="0B7150D5" w14:textId="0131CC5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8AB7CFD" w14:textId="77777777" w:rsidR="00BB1BAD" w:rsidRPr="00257D2D" w:rsidRDefault="00BB1BA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1536BFB7" w14:textId="1160BF8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6963642" w14:textId="77777777" w:rsidTr="00812429">
        <w:tc>
          <w:tcPr>
            <w:tcW w:w="2327" w:type="dxa"/>
          </w:tcPr>
          <w:p w14:paraId="0523973A" w14:textId="5D47224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CBB1CDC" w14:textId="1C57B746" w:rsidR="00812429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mở danh sách các thể loại phim có trong hệ thống.</w:t>
            </w:r>
          </w:p>
          <w:p w14:paraId="6C1EC60E" w14:textId="3E2F4A1D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Sửa cho thể loại cần sửa.</w:t>
            </w:r>
          </w:p>
          <w:p w14:paraId="09162FDE" w14:textId="288E4743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dữ liệu.</w:t>
            </w:r>
          </w:p>
          <w:p w14:paraId="75509567" w14:textId="730F96E7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điền thông tin về thể loại cần sửa.</w:t>
            </w:r>
          </w:p>
          <w:p w14:paraId="381D0CC3" w14:textId="14218005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Lưu để hoàn thành việc sửa.</w:t>
            </w:r>
          </w:p>
          <w:p w14:paraId="64390952" w14:textId="66A2891F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04735603" w14:textId="734AE28F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hợp lệ vào CSDL.</w:t>
            </w:r>
          </w:p>
          <w:p w14:paraId="1AE274AC" w14:textId="10DA78C5" w:rsidR="00035E7B" w:rsidRPr="00257D2D" w:rsidRDefault="00035E7B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về danh sách thể loại được cập nhật.</w:t>
            </w:r>
          </w:p>
          <w:p w14:paraId="6A49003F" w14:textId="7FDA06A8" w:rsidR="00BB1BAD" w:rsidRPr="00257D2D" w:rsidRDefault="00BB1BAD" w:rsidP="009A6B2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kết quả sửa thông tin thể loại.</w:t>
            </w:r>
          </w:p>
          <w:p w14:paraId="416D3BA6" w14:textId="2772733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DEAC4CE" w14:textId="77777777" w:rsidTr="00812429">
        <w:tc>
          <w:tcPr>
            <w:tcW w:w="2327" w:type="dxa"/>
          </w:tcPr>
          <w:p w14:paraId="1BAC4B7C" w14:textId="0339B1C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27BBE5B" w14:textId="4C5D2045" w:rsidR="00BB1BAD" w:rsidRPr="00257D2D" w:rsidRDefault="00BB1BAD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6.a. Dữ liệu về thể loại khôn</w:t>
            </w:r>
            <w:r w:rsidR="00035E7B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hợp lệ: thông báo thêm thất bại.</w:t>
            </w:r>
          </w:p>
          <w:p w14:paraId="3BD88ECB" w14:textId="58279FC5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1B6C8156" w14:textId="0AFD549F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76" w:name="_Toc32681236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23</w:t>
      </w:r>
      <w:r w:rsidR="00C524F8">
        <w:rPr>
          <w:noProof/>
        </w:rPr>
        <w:fldChar w:fldCharType="end"/>
      </w:r>
      <w:r>
        <w:rPr>
          <w:lang w:val="vi-VN"/>
        </w:rPr>
        <w:t>. Đặc tả usecase Sửa thể loại phim</w:t>
      </w:r>
      <w:bookmarkEnd w:id="76"/>
    </w:p>
    <w:p w14:paraId="647C036B" w14:textId="70E1FB20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Xoá thể loại phim</w:t>
      </w:r>
    </w:p>
    <w:p w14:paraId="1768853E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8C4F3CB" w14:textId="77777777" w:rsidTr="00812429">
        <w:tc>
          <w:tcPr>
            <w:tcW w:w="2327" w:type="dxa"/>
          </w:tcPr>
          <w:p w14:paraId="7A1A0BDC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D389257" w14:textId="0FAE404C" w:rsidR="00812429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</w:t>
            </w:r>
            <w:ins w:id="77" w:author="Nguyen Danh Nam 20166477" w:date="2020-02-15T16:41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2</w:t>
              </w:r>
            </w:ins>
            <w:del w:id="78" w:author="Nguyen Danh Nam 20166477" w:date="2020-02-15T15:43:00Z">
              <w:r w:rsidR="00521FFE" w:rsidRPr="00257D2D" w:rsidDel="000A4A1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0</w:delText>
              </w:r>
            </w:del>
          </w:p>
          <w:p w14:paraId="5445E73D" w14:textId="2EAF7C19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0DFAE5CD" w14:textId="77777777" w:rsidTr="00812429">
        <w:tc>
          <w:tcPr>
            <w:tcW w:w="2327" w:type="dxa"/>
          </w:tcPr>
          <w:p w14:paraId="56C9640C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2F9727F" w14:textId="4D32628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thể loại phim</w:t>
            </w:r>
          </w:p>
          <w:p w14:paraId="07100E22" w14:textId="5451AF6B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35E7B" w:rsidRPr="00257D2D" w14:paraId="5D09DFA3" w14:textId="77777777" w:rsidTr="00812429">
        <w:tc>
          <w:tcPr>
            <w:tcW w:w="2327" w:type="dxa"/>
          </w:tcPr>
          <w:p w14:paraId="6D4EACD5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6AA4CBA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7E494C87" w14:textId="508EAB98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141E286F" w14:textId="77777777" w:rsidTr="00812429">
        <w:tc>
          <w:tcPr>
            <w:tcW w:w="2327" w:type="dxa"/>
          </w:tcPr>
          <w:p w14:paraId="5ED54F26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E4E4632" w14:textId="2A1E0AFE" w:rsidR="00035E7B" w:rsidRPr="000A4A1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xoá thể loại phim.</w:t>
            </w:r>
          </w:p>
          <w:p w14:paraId="384A43F7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6726A7E6" w14:textId="77777777" w:rsidTr="00812429">
        <w:tc>
          <w:tcPr>
            <w:tcW w:w="2327" w:type="dxa"/>
          </w:tcPr>
          <w:p w14:paraId="4C2893B8" w14:textId="5ECFC4FE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4BE7E912" w14:textId="4125F648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click vào nút Xoá trong giao diện hiển thị danh sách thể loại.</w:t>
            </w:r>
          </w:p>
          <w:p w14:paraId="4BB7D9AD" w14:textId="30AFB50C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2F36D717" w14:textId="77777777" w:rsidTr="00812429">
        <w:tc>
          <w:tcPr>
            <w:tcW w:w="2327" w:type="dxa"/>
          </w:tcPr>
          <w:p w14:paraId="51040B87" w14:textId="20BE7B0E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AE52997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33B263E" w14:textId="71CFCB91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35E7B" w:rsidRPr="00257D2D" w14:paraId="1DBD959D" w14:textId="77777777" w:rsidTr="00812429">
        <w:tc>
          <w:tcPr>
            <w:tcW w:w="2327" w:type="dxa"/>
          </w:tcPr>
          <w:p w14:paraId="65E65A88" w14:textId="41F93D81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6479355C" w14:textId="49CAF505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Xoá ở thể loại cần xoá trong danh sách thể loại.</w:t>
            </w:r>
          </w:p>
          <w:p w14:paraId="1900EA68" w14:textId="77777777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hiển thị form xác nhận yêu cầu admin đồng ý với việc xoá.</w:t>
            </w:r>
          </w:p>
          <w:p w14:paraId="532D6568" w14:textId="1E818231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nút Đồng ý để chắc chắn xoá thể loại.</w:t>
            </w:r>
          </w:p>
          <w:p w14:paraId="0F982784" w14:textId="3E3A5B18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cập nhật dữ liệu về thể loại đã bị xoá vào CSDL.</w:t>
            </w:r>
          </w:p>
          <w:p w14:paraId="5B30B989" w14:textId="68C1F117" w:rsidR="00035E7B" w:rsidRPr="00257D2D" w:rsidRDefault="00035E7B" w:rsidP="009A6B2C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việc xoá và giao diện danh sách thể loại được cập nhật.</w:t>
            </w:r>
          </w:p>
          <w:p w14:paraId="512BF0B1" w14:textId="478D3D3C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71EC0B1A" w14:textId="77777777" w:rsidTr="00812429">
        <w:tc>
          <w:tcPr>
            <w:tcW w:w="2327" w:type="dxa"/>
          </w:tcPr>
          <w:p w14:paraId="0D215D50" w14:textId="0DD98C6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74A9AA7" w14:textId="77777777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hông có</w:t>
            </w:r>
          </w:p>
          <w:p w14:paraId="54057F28" w14:textId="71A17325" w:rsidR="00035E7B" w:rsidRPr="00257D2D" w:rsidRDefault="00035E7B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6B801C4" w14:textId="744F9956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79" w:name="_Toc32681237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24</w:t>
      </w:r>
      <w:r w:rsidR="00C524F8">
        <w:rPr>
          <w:noProof/>
        </w:rPr>
        <w:fldChar w:fldCharType="end"/>
      </w:r>
      <w:r>
        <w:rPr>
          <w:lang w:val="vi-VN"/>
        </w:rPr>
        <w:t>. Đặc tả usecase Xoá thể loại phim</w:t>
      </w:r>
      <w:bookmarkEnd w:id="79"/>
    </w:p>
    <w:p w14:paraId="364F822D" w14:textId="2341D09E" w:rsidR="00257D2D" w:rsidRPr="00257D2D" w:rsidRDefault="00257D2D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p w14:paraId="2EECEFD4" w14:textId="526A0FF7" w:rsidR="00257D2D" w:rsidRPr="00236FC2" w:rsidRDefault="00257D2D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rã usecase Quản lí người dùng</w:t>
      </w:r>
    </w:p>
    <w:p w14:paraId="7362D2C2" w14:textId="11B81FC9" w:rsidR="00F34084" w:rsidRDefault="00356DD3" w:rsidP="00421549">
      <w:pPr>
        <w:keepNext/>
        <w:spacing w:line="276" w:lineRule="auto"/>
        <w:ind w:left="720"/>
        <w:rPr>
          <w:ins w:id="80" w:author="quang.nguyen@aitokyolab.com" w:date="2020-02-17T16:09:00Z"/>
        </w:rPr>
      </w:pPr>
      <w:r>
        <w:rPr>
          <w:noProof/>
        </w:rPr>
        <w:lastRenderedPageBreak/>
        <w:drawing>
          <wp:inline distT="0" distB="0" distL="0" distR="0" wp14:anchorId="5FA80D1A" wp14:editId="1A9B405A">
            <wp:extent cx="5943600" cy="3032760"/>
            <wp:effectExtent l="0" t="0" r="0" b="254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6 at 12.29.3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580F" w14:textId="38FD0ADA" w:rsidR="00065718" w:rsidRDefault="00065718" w:rsidP="00065718">
      <w:pPr>
        <w:pStyle w:val="ListParagraph"/>
        <w:keepNext/>
        <w:numPr>
          <w:ilvl w:val="0"/>
          <w:numId w:val="31"/>
        </w:numPr>
        <w:spacing w:line="276" w:lineRule="auto"/>
        <w:rPr>
          <w:ins w:id="81" w:author="quang.nguyen@aitokyolab.com" w:date="2020-02-17T16:09:00Z"/>
        </w:rPr>
      </w:pPr>
      <w:ins w:id="82" w:author="quang.nguyen@aitokyolab.com" w:date="2020-02-17T16:09:00Z">
        <w:r>
          <w:t xml:space="preserve">Gắn quan hệ extend trỏ từ uc “Xem thông tin người </w:t>
        </w:r>
        <w:proofErr w:type="gramStart"/>
        <w:r>
          <w:t>dùng”đến</w:t>
        </w:r>
        <w:proofErr w:type="gramEnd"/>
        <w:r>
          <w:t xml:space="preserve"> uc “Quản lý người dùng”.</w:t>
        </w:r>
      </w:ins>
    </w:p>
    <w:p w14:paraId="5E9630B3" w14:textId="77777777" w:rsidR="00065718" w:rsidRDefault="00065718">
      <w:pPr>
        <w:pStyle w:val="ListParagraph"/>
        <w:keepNext/>
        <w:numPr>
          <w:ilvl w:val="0"/>
          <w:numId w:val="31"/>
        </w:numPr>
        <w:spacing w:line="276" w:lineRule="auto"/>
        <w:pPrChange w:id="83" w:author="quang.nguyen@aitokyolab.com" w:date="2020-02-17T16:09:00Z">
          <w:pPr>
            <w:keepNext/>
            <w:spacing w:line="276" w:lineRule="auto"/>
            <w:ind w:left="720"/>
          </w:pPr>
        </w:pPrChange>
      </w:pPr>
    </w:p>
    <w:p w14:paraId="49F35823" w14:textId="2AE54EB2" w:rsidR="00257D2D" w:rsidRDefault="00F34084" w:rsidP="00421549">
      <w:pPr>
        <w:pStyle w:val="Caption"/>
        <w:spacing w:line="276" w:lineRule="auto"/>
        <w:ind w:firstLine="720"/>
        <w:rPr>
          <w:lang w:val="vi-VN"/>
        </w:rPr>
      </w:pPr>
      <w:bookmarkStart w:id="84" w:name="_Toc31844352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5</w:t>
      </w:r>
      <w:r w:rsidR="00C524F8">
        <w:rPr>
          <w:noProof/>
        </w:rPr>
        <w:fldChar w:fldCharType="end"/>
      </w:r>
      <w:r>
        <w:rPr>
          <w:lang w:val="vi-VN"/>
        </w:rPr>
        <w:t>. Biểu đồ phân ra usecase Quản lí người dùng</w:t>
      </w:r>
      <w:bookmarkEnd w:id="84"/>
    </w:p>
    <w:p w14:paraId="7DCCD764" w14:textId="5E9024C4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Tìm kiếm người dùng</w:t>
      </w:r>
    </w:p>
    <w:p w14:paraId="36700852" w14:textId="77777777" w:rsidR="00C05255" w:rsidRPr="00257D2D" w:rsidRDefault="00C05255" w:rsidP="00C05255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5EC48BD3" w14:textId="77777777" w:rsidTr="00A97368">
        <w:tc>
          <w:tcPr>
            <w:tcW w:w="2327" w:type="dxa"/>
          </w:tcPr>
          <w:p w14:paraId="02FC0856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19D876DA" w14:textId="241ABBF3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23</w:t>
            </w:r>
          </w:p>
          <w:p w14:paraId="2054581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05E45E48" w14:textId="77777777" w:rsidTr="00A97368">
        <w:tc>
          <w:tcPr>
            <w:tcW w:w="2327" w:type="dxa"/>
          </w:tcPr>
          <w:p w14:paraId="35350834" w14:textId="2BF88D46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EE023DD" w14:textId="0A8CCA6E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Tìm kiếm người dùng</w:t>
            </w:r>
          </w:p>
          <w:p w14:paraId="637B226B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5F4FFE98" w14:textId="77777777" w:rsidTr="00A97368">
        <w:tc>
          <w:tcPr>
            <w:tcW w:w="2327" w:type="dxa"/>
          </w:tcPr>
          <w:p w14:paraId="2501A9DA" w14:textId="04DF93ED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00043C9F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A9EF5FF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7DA6A84F" w14:textId="77777777" w:rsidTr="00A97368">
        <w:tc>
          <w:tcPr>
            <w:tcW w:w="2327" w:type="dxa"/>
          </w:tcPr>
          <w:p w14:paraId="1AE6E796" w14:textId="71A1DE02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64EFB21" w14:textId="25401EC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tìm kiếm người dùng.</w:t>
            </w:r>
          </w:p>
          <w:p w14:paraId="20D3EFE3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28AC30C0" w14:textId="77777777" w:rsidTr="00A97368">
        <w:tc>
          <w:tcPr>
            <w:tcW w:w="2327" w:type="dxa"/>
          </w:tcPr>
          <w:p w14:paraId="7D93DE86" w14:textId="62165DDA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5EF7631" w14:textId="25B40CB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tìm kiếm trên thanh tìm kiếm ở giao diện quản lí người dùng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47DC99C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029C21F5" w14:textId="77777777" w:rsidTr="00A97368">
        <w:tc>
          <w:tcPr>
            <w:tcW w:w="2327" w:type="dxa"/>
          </w:tcPr>
          <w:p w14:paraId="70D70FBC" w14:textId="4189E003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6681937" w14:textId="31BE4EED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trị.</w:t>
            </w:r>
          </w:p>
        </w:tc>
      </w:tr>
      <w:tr w:rsidR="00C05255" w:rsidRPr="00257D2D" w14:paraId="305B609C" w14:textId="77777777" w:rsidTr="00A97368">
        <w:tc>
          <w:tcPr>
            <w:tcW w:w="2327" w:type="dxa"/>
          </w:tcPr>
          <w:p w14:paraId="3ACF78B7" w14:textId="35586B4C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5375B42" w14:textId="70E674A8" w:rsidR="00C05255" w:rsidRPr="00332778" w:rsidRDefault="00C05255" w:rsidP="00332778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3277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nhập từ khoá vào form tìm kiếm ở giao diện quản lí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</w:t>
            </w:r>
            <w:r w:rsidRPr="0033277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7B4BE82" w14:textId="248B6F9C" w:rsidR="00C05255" w:rsidRPr="00332778" w:rsidRDefault="00C05255" w:rsidP="00332778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3277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nút có biểu tượng tìm kiếm để lấy kết quả.</w:t>
            </w:r>
          </w:p>
          <w:p w14:paraId="3BFD384D" w14:textId="77777777" w:rsidR="00C05255" w:rsidRPr="00832895" w:rsidRDefault="00C05255" w:rsidP="00332778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xử lí và lấy ra các thể loại phù hợp với từ khoá và hiển thị lên giao diện kết quả tìm kiếm</w:t>
            </w:r>
            <w:r w:rsidRPr="0083289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E1CC26A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3AF048AD" w14:textId="77777777" w:rsidTr="00A97368">
        <w:tc>
          <w:tcPr>
            <w:tcW w:w="2327" w:type="dxa"/>
          </w:tcPr>
          <w:p w14:paraId="3C95FD24" w14:textId="6313078A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0E99CC15" w14:textId="77777777" w:rsidR="00C05255" w:rsidRPr="00257D2D" w:rsidRDefault="00C05255" w:rsidP="00C0525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3.a Nếu không có kết qủa nào phù hợp thì sẽ hiển thị ơ giao diện kết quả tìm kiếm là “Không có kết quả nào phù hợp.”</w:t>
            </w:r>
          </w:p>
          <w:p w14:paraId="342CEF97" w14:textId="77777777" w:rsidR="00C05255" w:rsidRPr="00257D2D" w:rsidRDefault="00C05255" w:rsidP="00332778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A08C726" w14:textId="6ACA7468" w:rsidR="00C05255" w:rsidRDefault="00F80815" w:rsidP="00332778">
      <w:pPr>
        <w:pStyle w:val="Caption"/>
        <w:ind w:left="720" w:firstLine="720"/>
        <w:rPr>
          <w:lang w:val="vi-VN"/>
        </w:rPr>
      </w:pPr>
      <w:bookmarkStart w:id="85" w:name="_Toc32681238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25</w:t>
      </w:r>
      <w:r w:rsidR="00C524F8">
        <w:rPr>
          <w:noProof/>
        </w:rPr>
        <w:fldChar w:fldCharType="end"/>
      </w:r>
      <w:r>
        <w:rPr>
          <w:lang w:val="vi-VN"/>
        </w:rPr>
        <w:t>. Đặc tả usecase Tìm kiếm người dùng</w:t>
      </w:r>
      <w:bookmarkEnd w:id="85"/>
    </w:p>
    <w:p w14:paraId="39826D30" w14:textId="28299E60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Xem thông tin người dùng</w:t>
      </w:r>
    </w:p>
    <w:p w14:paraId="5BA3A94C" w14:textId="77777777" w:rsidR="00C05255" w:rsidRPr="00257D2D" w:rsidRDefault="00C05255" w:rsidP="00C05255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587E5B62" w14:textId="77777777" w:rsidTr="00A97368">
        <w:tc>
          <w:tcPr>
            <w:tcW w:w="2327" w:type="dxa"/>
          </w:tcPr>
          <w:p w14:paraId="30A2A0C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69FFAA4B" w14:textId="0136D8E9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24</w:t>
            </w:r>
          </w:p>
          <w:p w14:paraId="1034E693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38903889" w14:textId="77777777" w:rsidTr="00A97368">
        <w:tc>
          <w:tcPr>
            <w:tcW w:w="2327" w:type="dxa"/>
          </w:tcPr>
          <w:p w14:paraId="0284B17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37990D87" w14:textId="78FAA2D4" w:rsidR="00C05255" w:rsidRPr="00F80815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0525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Xem thông tin người dùng</w:t>
            </w:r>
          </w:p>
          <w:p w14:paraId="05A8D216" w14:textId="77777777" w:rsidR="00C05255" w:rsidRPr="00F80815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2CB17046" w14:textId="77777777" w:rsidTr="00A97368">
        <w:tc>
          <w:tcPr>
            <w:tcW w:w="2327" w:type="dxa"/>
          </w:tcPr>
          <w:p w14:paraId="0FD5AF7F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3BA58CE" w14:textId="77777777" w:rsidR="00C05255" w:rsidRPr="00C05255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0525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EED9D1E" w14:textId="77777777" w:rsidR="00C05255" w:rsidRPr="00F80815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52C7AAC9" w14:textId="77777777" w:rsidTr="00A97368">
        <w:tc>
          <w:tcPr>
            <w:tcW w:w="2327" w:type="dxa"/>
          </w:tcPr>
          <w:p w14:paraId="2E2D085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0A4F1EE" w14:textId="7C5E8D5D" w:rsidR="00C05255" w:rsidRPr="00F80815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0525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xem thông tin của </w:t>
            </w:r>
            <w:r w:rsidRPr="00F8081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người dùng hệ thống.</w:t>
            </w:r>
          </w:p>
          <w:p w14:paraId="22E1FD85" w14:textId="77777777" w:rsidR="00C05255" w:rsidRPr="00F80815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533B85FD" w14:textId="77777777" w:rsidTr="00A97368">
        <w:tc>
          <w:tcPr>
            <w:tcW w:w="2327" w:type="dxa"/>
          </w:tcPr>
          <w:p w14:paraId="50EFC83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9E00494" w14:textId="11CDD281" w:rsidR="00C05255" w:rsidRPr="006854A2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0525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ngư</w:t>
            </w:r>
            <w:r w:rsidRPr="00F8081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ời dùng trong giao diện hiển th</w:t>
            </w:r>
            <w:r w:rsidRPr="006854A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ị danh sách người dùng.</w:t>
            </w:r>
          </w:p>
          <w:p w14:paraId="421C5025" w14:textId="77777777" w:rsidR="00C05255" w:rsidRPr="006854A2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53C8A339" w14:textId="77777777" w:rsidTr="00A97368">
        <w:tc>
          <w:tcPr>
            <w:tcW w:w="2327" w:type="dxa"/>
          </w:tcPr>
          <w:p w14:paraId="2D901FF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D28080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trị.</w:t>
            </w:r>
          </w:p>
        </w:tc>
      </w:tr>
      <w:tr w:rsidR="00C05255" w:rsidRPr="00257D2D" w14:paraId="645876D9" w14:textId="77777777" w:rsidTr="00A97368">
        <w:tc>
          <w:tcPr>
            <w:tcW w:w="2327" w:type="dxa"/>
          </w:tcPr>
          <w:p w14:paraId="532AA1C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912559E" w14:textId="0557F3C3" w:rsidR="00C05255" w:rsidRPr="00832895" w:rsidRDefault="00C05255" w:rsidP="00332778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C0525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</w:t>
            </w:r>
            <w:r w:rsidRPr="0083289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 vào người dùng trong giao diện hiển thị danh sách người dùng.</w:t>
            </w:r>
          </w:p>
          <w:p w14:paraId="15A9A62B" w14:textId="4BBAF29C" w:rsidR="00C05255" w:rsidRPr="00832895" w:rsidRDefault="00C05255" w:rsidP="00332778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về người dùng và hiển thị giao diện chi tiết người dùng cho admin.</w:t>
            </w:r>
          </w:p>
          <w:p w14:paraId="285873A0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3A8EB37F" w14:textId="77777777" w:rsidTr="00A97368">
        <w:tc>
          <w:tcPr>
            <w:tcW w:w="2327" w:type="dxa"/>
          </w:tcPr>
          <w:p w14:paraId="30D445B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A843482" w14:textId="628F83B9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1CDF38B2" w14:textId="77777777" w:rsidR="00C05255" w:rsidRPr="00257D2D" w:rsidRDefault="00C05255" w:rsidP="00332778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FC87D7A" w14:textId="7DFC622A" w:rsidR="00C05255" w:rsidRPr="00332778" w:rsidRDefault="00F80815" w:rsidP="00332778">
      <w:pPr>
        <w:pStyle w:val="Caption"/>
        <w:ind w:left="720" w:firstLine="720"/>
        <w:rPr>
          <w:lang w:val="vi-VN"/>
        </w:rPr>
      </w:pPr>
      <w:bookmarkStart w:id="86" w:name="_Toc32681239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26</w:t>
      </w:r>
      <w:r w:rsidR="00C524F8">
        <w:rPr>
          <w:noProof/>
        </w:rPr>
        <w:fldChar w:fldCharType="end"/>
      </w:r>
      <w:r>
        <w:rPr>
          <w:lang w:val="vi-VN"/>
        </w:rPr>
        <w:t>. Đặc tả usecase Xem thông tin người dùng</w:t>
      </w:r>
      <w:bookmarkEnd w:id="86"/>
    </w:p>
    <w:p w14:paraId="2F0D7FB2" w14:textId="286BF1EA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Cấp quyền quản trị</w:t>
      </w:r>
    </w:p>
    <w:p w14:paraId="21D4D59E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69E1919A" w14:textId="77777777" w:rsidTr="00812429">
        <w:tc>
          <w:tcPr>
            <w:tcW w:w="2327" w:type="dxa"/>
          </w:tcPr>
          <w:p w14:paraId="6401EBA9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437945B4" w14:textId="11C682C0" w:rsidR="00812429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ins w:id="87" w:author="Nguyen Danh Nam 20166477" w:date="2020-02-15T17:00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5</w:t>
              </w:r>
            </w:ins>
            <w:del w:id="88" w:author="Nguyen Danh Nam 20166477" w:date="2020-02-15T15:48:00Z">
              <w:r w:rsidR="00521FFE" w:rsidRPr="00257D2D" w:rsidDel="000A4A1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1</w:delText>
              </w:r>
            </w:del>
          </w:p>
          <w:p w14:paraId="38BA9B38" w14:textId="08F53EDC" w:rsidR="00035E7B" w:rsidRPr="00257D2D" w:rsidRDefault="00035E7B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235317B" w14:textId="77777777" w:rsidTr="00812429">
        <w:tc>
          <w:tcPr>
            <w:tcW w:w="2327" w:type="dxa"/>
          </w:tcPr>
          <w:p w14:paraId="0D9BAE1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Tên usecase</w:t>
            </w:r>
          </w:p>
        </w:tc>
        <w:tc>
          <w:tcPr>
            <w:tcW w:w="5575" w:type="dxa"/>
          </w:tcPr>
          <w:p w14:paraId="6D1E70A6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ấp quyền quản trị.</w:t>
            </w:r>
          </w:p>
          <w:p w14:paraId="28738154" w14:textId="58EBE78A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0C90AC3" w14:textId="77777777" w:rsidTr="00812429">
        <w:tc>
          <w:tcPr>
            <w:tcW w:w="2327" w:type="dxa"/>
          </w:tcPr>
          <w:p w14:paraId="7DB81DD6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C638FFB" w14:textId="5C01D735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B5D9926" w14:textId="213FEC93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C950B6F" w14:textId="77777777" w:rsidTr="00812429">
        <w:tc>
          <w:tcPr>
            <w:tcW w:w="2327" w:type="dxa"/>
          </w:tcPr>
          <w:p w14:paraId="6BAED16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3E0BCD1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cấp quyền quản trị cho một tài khoản của hệ thống.</w:t>
            </w:r>
          </w:p>
          <w:p w14:paraId="2CA33781" w14:textId="0CE26246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EE2524E" w14:textId="77777777" w:rsidTr="00812429">
        <w:tc>
          <w:tcPr>
            <w:tcW w:w="2327" w:type="dxa"/>
          </w:tcPr>
          <w:p w14:paraId="44122709" w14:textId="5381222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FCF6C25" w14:textId="28C91412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truy nhập vào giao diện cấp quyền và nhập tài khoản cần được cấp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. </w:t>
            </w:r>
          </w:p>
          <w:p w14:paraId="07706BC0" w14:textId="27F7FDC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0CA6497" w14:textId="77777777" w:rsidTr="00812429">
        <w:tc>
          <w:tcPr>
            <w:tcW w:w="2327" w:type="dxa"/>
          </w:tcPr>
          <w:p w14:paraId="4B7C64F5" w14:textId="6CC1272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72BD358" w14:textId="7F026F0B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là tài khoản admin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ặc đinh của hệ thống có quyền root.</w:t>
            </w:r>
          </w:p>
          <w:p w14:paraId="7E39F71F" w14:textId="2ED47C7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6D8524DB" w14:textId="77777777" w:rsidTr="00812429">
        <w:tc>
          <w:tcPr>
            <w:tcW w:w="2327" w:type="dxa"/>
          </w:tcPr>
          <w:p w14:paraId="3F819FF1" w14:textId="731A78D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B2038BC" w14:textId="17A385B2" w:rsidR="00812429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quản trị viên trên giao diện trang chủ của admin.</w:t>
            </w:r>
          </w:p>
          <w:p w14:paraId="774CB269" w14:textId="77E4F2E1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nhập thông tin về cấp quyền.</w:t>
            </w:r>
          </w:p>
          <w:p w14:paraId="2546AB15" w14:textId="66708CC4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các thông tin cần thiết và bấm nút Thêm để hoàn thành việc cấp quyền.</w:t>
            </w:r>
          </w:p>
          <w:p w14:paraId="06D52036" w14:textId="4B7BBCB3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kiểm tra tính hợp lệ của dữ liệu.</w:t>
            </w:r>
          </w:p>
          <w:p w14:paraId="65030F91" w14:textId="2CEA8BF1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cấp quyền vào CSDL.</w:t>
            </w:r>
          </w:p>
          <w:p w14:paraId="3D075918" w14:textId="747AA2A9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gửi mail đến tài khoản vừa được cấp quyền.</w:t>
            </w:r>
          </w:p>
          <w:p w14:paraId="39210089" w14:textId="52CA6509" w:rsidR="0076687F" w:rsidRPr="00257D2D" w:rsidRDefault="0076687F" w:rsidP="009A6B2C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quả.</w:t>
            </w:r>
          </w:p>
          <w:p w14:paraId="6AE1A508" w14:textId="41C868E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20553BF0" w14:textId="77777777" w:rsidTr="00812429">
        <w:tc>
          <w:tcPr>
            <w:tcW w:w="2327" w:type="dxa"/>
          </w:tcPr>
          <w:p w14:paraId="27E3D6A1" w14:textId="7D95C9B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93D9C74" w14:textId="5F2C1C9F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4.a. Dữ liệu về thể loại không hợp lệ: thông báo cấp quyền thất bại.</w:t>
            </w:r>
          </w:p>
          <w:p w14:paraId="6AAD95B5" w14:textId="71767A45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D55EA80" w14:textId="7DB94566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89" w:name="_Toc32681240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27</w:t>
      </w:r>
      <w:r w:rsidR="00C524F8">
        <w:rPr>
          <w:noProof/>
        </w:rPr>
        <w:fldChar w:fldCharType="end"/>
      </w:r>
      <w:r>
        <w:rPr>
          <w:lang w:val="vi-VN"/>
        </w:rPr>
        <w:t>. Đặc tả usecase Cấp quyền quản trị</w:t>
      </w:r>
      <w:bookmarkEnd w:id="89"/>
    </w:p>
    <w:p w14:paraId="439104C5" w14:textId="502C6F28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Xoá quyền quản trị</w:t>
      </w:r>
    </w:p>
    <w:p w14:paraId="70E1B358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38991A33" w14:textId="77777777" w:rsidTr="00812429">
        <w:tc>
          <w:tcPr>
            <w:tcW w:w="2327" w:type="dxa"/>
          </w:tcPr>
          <w:p w14:paraId="4CE4644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546C2311" w14:textId="0792BC98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ins w:id="90" w:author="Nguyen Danh Nam 20166477" w:date="2020-02-15T17:00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6</w:t>
              </w:r>
            </w:ins>
            <w:del w:id="91" w:author="Nguyen Danh Nam 20166477" w:date="2020-02-15T17:00:00Z">
              <w:r w:rsidR="00521FFE"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2</w:delText>
              </w:r>
            </w:del>
          </w:p>
          <w:p w14:paraId="70E9135F" w14:textId="609522FD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60B1C6C" w14:textId="77777777" w:rsidTr="00812429">
        <w:tc>
          <w:tcPr>
            <w:tcW w:w="2327" w:type="dxa"/>
          </w:tcPr>
          <w:p w14:paraId="648EE59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787606DC" w14:textId="4258E5CF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quyền quản trị</w:t>
            </w:r>
          </w:p>
          <w:p w14:paraId="590A2A71" w14:textId="538A373D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293E17F" w14:textId="77777777" w:rsidTr="00812429">
        <w:tc>
          <w:tcPr>
            <w:tcW w:w="2327" w:type="dxa"/>
          </w:tcPr>
          <w:p w14:paraId="234E403D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Tác nhân</w:t>
            </w:r>
          </w:p>
        </w:tc>
        <w:tc>
          <w:tcPr>
            <w:tcW w:w="5575" w:type="dxa"/>
          </w:tcPr>
          <w:p w14:paraId="2F5A8680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0C03384F" w14:textId="191AAC8E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52EDC87" w14:textId="77777777" w:rsidTr="00812429">
        <w:tc>
          <w:tcPr>
            <w:tcW w:w="2327" w:type="dxa"/>
          </w:tcPr>
          <w:p w14:paraId="2E3ECB2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33B163DB" w14:textId="77777777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xoá quyền quản trị của một tài khoản.</w:t>
            </w:r>
          </w:p>
          <w:p w14:paraId="3A05A244" w14:textId="2EEC20C1" w:rsidR="0076687F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A48DD20" w14:textId="77777777" w:rsidTr="00812429">
        <w:tc>
          <w:tcPr>
            <w:tcW w:w="2327" w:type="dxa"/>
          </w:tcPr>
          <w:p w14:paraId="2911B2E8" w14:textId="4EC91A8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C92F415" w14:textId="351E0D91" w:rsidR="00812429" w:rsidRPr="00257D2D" w:rsidRDefault="0076687F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chọn nút xoá </w:t>
            </w:r>
            <w:r w:rsidR="00025E46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trong danh sách hiển thị các quản trị viên của hệ thống.</w:t>
            </w:r>
          </w:p>
          <w:p w14:paraId="2709492C" w14:textId="31C563D0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318702D" w14:textId="77777777" w:rsidTr="00812429">
        <w:tc>
          <w:tcPr>
            <w:tcW w:w="2327" w:type="dxa"/>
          </w:tcPr>
          <w:p w14:paraId="4857DAAF" w14:textId="7C78295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5E425BA" w14:textId="77777777" w:rsidR="00025E46" w:rsidRPr="00257D2D" w:rsidRDefault="00025E46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là tài khoản admin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ặc đinh của hệ thống có quyền root.</w:t>
            </w:r>
          </w:p>
          <w:p w14:paraId="6D6D3F0B" w14:textId="3133759D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A9687C2" w14:textId="77777777" w:rsidTr="00812429">
        <w:tc>
          <w:tcPr>
            <w:tcW w:w="2327" w:type="dxa"/>
          </w:tcPr>
          <w:p w14:paraId="2B942678" w14:textId="77BA2631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77A5D47B" w14:textId="77777777" w:rsidR="00812429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Xoá quyền trong giao diện hiển thị danh sách admin.</w:t>
            </w:r>
          </w:p>
          <w:p w14:paraId="5C7ED684" w14:textId="77777777" w:rsidR="00025E46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xác nhận.</w:t>
            </w:r>
          </w:p>
          <w:p w14:paraId="2A5EB591" w14:textId="77777777" w:rsidR="00025E46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Đồng ý để hoàn thành việc xoá quyền quản trị.</w:t>
            </w:r>
          </w:p>
          <w:p w14:paraId="2FAD867F" w14:textId="77777777" w:rsidR="00025E46" w:rsidRPr="00257D2D" w:rsidRDefault="00025E46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Hệ thống cập nhật dữ liệu </w:t>
            </w:r>
            <w:r w:rsidR="00A36FB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vào CSDL.</w:t>
            </w:r>
          </w:p>
          <w:p w14:paraId="0FB52895" w14:textId="77777777" w:rsidR="00A36FBA" w:rsidRPr="00257D2D" w:rsidRDefault="00A36FBA" w:rsidP="009A6B2C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của việc xoá.</w:t>
            </w:r>
          </w:p>
          <w:p w14:paraId="6D94A54E" w14:textId="5167A1C0" w:rsidR="00A36FBA" w:rsidRPr="00257D2D" w:rsidRDefault="00A36FBA" w:rsidP="00421549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421549" w:rsidRPr="00257D2D" w14:paraId="05CDB762" w14:textId="77777777" w:rsidTr="00812429">
        <w:tc>
          <w:tcPr>
            <w:tcW w:w="2327" w:type="dxa"/>
          </w:tcPr>
          <w:p w14:paraId="7BE3295D" w14:textId="40C21A02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54B6D9C8" w14:textId="154779B1" w:rsidR="00812429" w:rsidRPr="00257D2D" w:rsidRDefault="00A36FBA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</w:tc>
      </w:tr>
    </w:tbl>
    <w:p w14:paraId="4A1F2D17" w14:textId="51007A6F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92" w:name="_Toc32681241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28</w:t>
      </w:r>
      <w:r w:rsidR="00C524F8">
        <w:rPr>
          <w:noProof/>
        </w:rPr>
        <w:fldChar w:fldCharType="end"/>
      </w:r>
      <w:r>
        <w:rPr>
          <w:lang w:val="vi-VN"/>
        </w:rPr>
        <w:t>. Đặc tả usecase</w:t>
      </w:r>
      <w:r w:rsidR="00356DD3">
        <w:rPr>
          <w:lang w:val="vi-VN"/>
        </w:rPr>
        <w:t xml:space="preserve"> </w:t>
      </w:r>
      <w:bookmarkStart w:id="93" w:name="_GoBack"/>
      <w:bookmarkEnd w:id="93"/>
      <w:r>
        <w:rPr>
          <w:lang w:val="vi-VN"/>
        </w:rPr>
        <w:t>Xoá quyền quản trị</w:t>
      </w:r>
      <w:bookmarkEnd w:id="92"/>
    </w:p>
    <w:p w14:paraId="0C2A1CD9" w14:textId="53B12081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8C3128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Khoá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người dùng</w:t>
      </w:r>
    </w:p>
    <w:p w14:paraId="7E76ACB3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144FC4C6" w14:textId="77777777" w:rsidTr="00812429">
        <w:tc>
          <w:tcPr>
            <w:tcW w:w="2327" w:type="dxa"/>
          </w:tcPr>
          <w:p w14:paraId="71CEE80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27C11BE0" w14:textId="25213515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ins w:id="94" w:author="Nguyen Danh Nam 20166477" w:date="2020-02-15T17:00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7</w:t>
              </w:r>
            </w:ins>
            <w:del w:id="95" w:author="Nguyen Danh Nam 20166477" w:date="2020-02-15T17:00:00Z">
              <w:r w:rsidR="00521FFE"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3</w:delText>
              </w:r>
            </w:del>
          </w:p>
          <w:p w14:paraId="29A75AB6" w14:textId="6D246199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C3B99B2" w14:textId="77777777" w:rsidTr="00812429">
        <w:tc>
          <w:tcPr>
            <w:tcW w:w="2327" w:type="dxa"/>
          </w:tcPr>
          <w:p w14:paraId="533C8C70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689D78A" w14:textId="011E9E2E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Khoá người dùng</w:t>
            </w:r>
          </w:p>
          <w:p w14:paraId="54E47A7B" w14:textId="0754AD52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43A7E23" w14:textId="77777777" w:rsidTr="00812429">
        <w:tc>
          <w:tcPr>
            <w:tcW w:w="2327" w:type="dxa"/>
          </w:tcPr>
          <w:p w14:paraId="758439C5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5DD8A2EE" w14:textId="77777777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CA94149" w14:textId="0B6286C3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5CAC7ED" w14:textId="77777777" w:rsidTr="00812429">
        <w:tc>
          <w:tcPr>
            <w:tcW w:w="2327" w:type="dxa"/>
          </w:tcPr>
          <w:p w14:paraId="4305DED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40F02BF2" w14:textId="77777777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khoá tài khoản người dùng trong một khoảng thời gian.</w:t>
            </w:r>
          </w:p>
          <w:p w14:paraId="53433EBD" w14:textId="73A94CB2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9FA4F86" w14:textId="77777777" w:rsidTr="00812429">
        <w:tc>
          <w:tcPr>
            <w:tcW w:w="2327" w:type="dxa"/>
          </w:tcPr>
          <w:p w14:paraId="4FC2B1BE" w14:textId="4BAA266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227006BA" w14:textId="2426229A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Khoá tài khoản trong giao diện danh sách người dùng.</w:t>
            </w:r>
          </w:p>
          <w:p w14:paraId="660A435D" w14:textId="30182E09" w:rsidR="00A36FBA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khoá người dùng trong giao diện hiển thị bình luận của phim.</w:t>
            </w:r>
          </w:p>
          <w:p w14:paraId="7B29B464" w14:textId="7199557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26E8403B" w14:textId="77777777" w:rsidTr="00812429">
        <w:tc>
          <w:tcPr>
            <w:tcW w:w="2327" w:type="dxa"/>
          </w:tcPr>
          <w:p w14:paraId="62C9906F" w14:textId="3064DDA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2F0A4E88" w14:textId="01900DB3" w:rsidR="00812429" w:rsidRPr="00257D2D" w:rsidRDefault="00A36FB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9B6DA79" w14:textId="38EB1ED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6F69276" w14:textId="77777777" w:rsidTr="00812429">
        <w:tc>
          <w:tcPr>
            <w:tcW w:w="2327" w:type="dxa"/>
          </w:tcPr>
          <w:p w14:paraId="36F4DCF8" w14:textId="70FE8C1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42509CA6" w14:textId="77777777" w:rsidR="00812429" w:rsidRPr="00257D2D" w:rsidRDefault="00A36FB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 b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ấm nút Khoá người dùng trong giao diện danh sách người dùng hoặc khu vực hiển thị bình luận về phim.</w:t>
            </w:r>
          </w:p>
          <w:p w14:paraId="72A59E82" w14:textId="77777777" w:rsidR="00A36FBA" w:rsidRPr="00257D2D" w:rsidRDefault="00A36FB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</w:t>
            </w:r>
            <w:r w:rsidR="001A0A1A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để admin nhập thông tin về việc khoá tài khoản.</w:t>
            </w:r>
          </w:p>
          <w:p w14:paraId="7A862CED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nhập thông tin và bấm nút Lưu để khoá.</w:t>
            </w:r>
          </w:p>
          <w:p w14:paraId="47E6A640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xác nhận việc khoá.</w:t>
            </w:r>
          </w:p>
          <w:p w14:paraId="2ABCE128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Đồng ý để hoàn thành thao tác.</w:t>
            </w:r>
          </w:p>
          <w:p w14:paraId="4B298810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dữ liệu khoá của tài khoản này vào CSDL.</w:t>
            </w:r>
          </w:p>
          <w:p w14:paraId="791385ED" w14:textId="77777777" w:rsidR="001A0A1A" w:rsidRPr="00257D2D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gửi mail tới tài khoản mail của người bị khoá.</w:t>
            </w:r>
          </w:p>
          <w:p w14:paraId="46584E75" w14:textId="77777777" w:rsidR="001A0A1A" w:rsidRDefault="001A0A1A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khoá thành công.</w:t>
            </w:r>
          </w:p>
          <w:p w14:paraId="6ACDDF26" w14:textId="70E1B3CF" w:rsidR="00C05255" w:rsidRPr="00257D2D" w:rsidRDefault="00C05255" w:rsidP="009A6B2C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Nút “Khoá người dùng” được chuyển thành “Bỏ khoá”.</w:t>
            </w:r>
          </w:p>
        </w:tc>
      </w:tr>
      <w:tr w:rsidR="00421549" w:rsidRPr="00257D2D" w14:paraId="1B319AE5" w14:textId="77777777" w:rsidTr="00812429">
        <w:tc>
          <w:tcPr>
            <w:tcW w:w="2327" w:type="dxa"/>
          </w:tcPr>
          <w:p w14:paraId="6C5DBB2A" w14:textId="6423B46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7F0BCDE7" w14:textId="6054AE2D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62E235AA" w14:textId="1684C87B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3030809C" w14:textId="737B8B09" w:rsidR="00D63DA1" w:rsidRDefault="00FA40EC" w:rsidP="00421549">
      <w:pPr>
        <w:pStyle w:val="Caption"/>
        <w:spacing w:line="276" w:lineRule="auto"/>
        <w:ind w:left="720" w:firstLine="720"/>
        <w:rPr>
          <w:lang w:val="vi-VN"/>
        </w:rPr>
      </w:pPr>
      <w:bookmarkStart w:id="96" w:name="_Toc32681242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29</w:t>
      </w:r>
      <w:r w:rsidR="00C524F8">
        <w:rPr>
          <w:noProof/>
        </w:rPr>
        <w:fldChar w:fldCharType="end"/>
      </w:r>
      <w:r>
        <w:rPr>
          <w:lang w:val="vi-VN"/>
        </w:rPr>
        <w:t xml:space="preserve">. </w:t>
      </w:r>
      <w:r w:rsidRPr="00006C0A">
        <w:rPr>
          <w:lang w:val="vi-VN"/>
        </w:rPr>
        <w:t>Đặc tả usecase</w:t>
      </w:r>
      <w:r>
        <w:rPr>
          <w:lang w:val="vi-VN"/>
        </w:rPr>
        <w:t xml:space="preserve"> Khoá người dùng</w:t>
      </w:r>
      <w:bookmarkEnd w:id="96"/>
    </w:p>
    <w:p w14:paraId="0BE450A6" w14:textId="34784EA2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Mở khoá người dùng</w:t>
      </w:r>
    </w:p>
    <w:p w14:paraId="50F6B876" w14:textId="77777777" w:rsidR="00C05255" w:rsidRPr="00257D2D" w:rsidRDefault="00C05255" w:rsidP="00C05255">
      <w:pPr>
        <w:pStyle w:val="ListParagraph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37FDAED3" w14:textId="77777777" w:rsidTr="00A97368">
        <w:tc>
          <w:tcPr>
            <w:tcW w:w="2327" w:type="dxa"/>
          </w:tcPr>
          <w:p w14:paraId="240F5DA3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7C87F6BA" w14:textId="4BEF368D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28</w:t>
            </w:r>
          </w:p>
          <w:p w14:paraId="0711267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60084568" w14:textId="77777777" w:rsidTr="00A97368">
        <w:tc>
          <w:tcPr>
            <w:tcW w:w="2327" w:type="dxa"/>
          </w:tcPr>
          <w:p w14:paraId="1A28975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2242B169" w14:textId="052E4B6A" w:rsidR="00C05255" w:rsidRPr="000B0518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Mở khoá người dùng</w:t>
            </w:r>
          </w:p>
          <w:p w14:paraId="739CC396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637FF6B4" w14:textId="77777777" w:rsidTr="00A97368">
        <w:tc>
          <w:tcPr>
            <w:tcW w:w="2327" w:type="dxa"/>
          </w:tcPr>
          <w:p w14:paraId="385B809F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962256F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3542ECB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7CA2CB72" w14:textId="77777777" w:rsidTr="00A97368">
        <w:tc>
          <w:tcPr>
            <w:tcW w:w="2327" w:type="dxa"/>
          </w:tcPr>
          <w:p w14:paraId="3F28498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0798CC35" w14:textId="7A1D7990" w:rsidR="00C05255" w:rsidRPr="000B0518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mở khoá tài khoản cho user.</w:t>
            </w:r>
          </w:p>
          <w:p w14:paraId="0BDEC7C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6E0AB15F" w14:textId="77777777" w:rsidTr="00A97368">
        <w:tc>
          <w:tcPr>
            <w:tcW w:w="2327" w:type="dxa"/>
          </w:tcPr>
          <w:p w14:paraId="0C63D06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C3F8A63" w14:textId="09013B5C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nút “Bỏ khoá” trong giao diện chi tiết người dùng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CACD8EC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3EE3C614" w14:textId="77777777" w:rsidTr="00A97368">
        <w:tc>
          <w:tcPr>
            <w:tcW w:w="2327" w:type="dxa"/>
          </w:tcPr>
          <w:p w14:paraId="2B4368F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Điều kiện tiên quyết</w:t>
            </w:r>
          </w:p>
        </w:tc>
        <w:tc>
          <w:tcPr>
            <w:tcW w:w="5575" w:type="dxa"/>
          </w:tcPr>
          <w:p w14:paraId="541EDBD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trị.</w:t>
            </w:r>
          </w:p>
        </w:tc>
      </w:tr>
      <w:tr w:rsidR="00C05255" w:rsidRPr="00257D2D" w14:paraId="28E0DCB6" w14:textId="77777777" w:rsidTr="00A97368">
        <w:tc>
          <w:tcPr>
            <w:tcW w:w="2327" w:type="dxa"/>
          </w:tcPr>
          <w:p w14:paraId="4332CF5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F495A42" w14:textId="49CD84ED" w:rsidR="00C05255" w:rsidRPr="000B0518" w:rsidRDefault="00C05255" w:rsidP="000B0518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xem chi tiết người dùng</w:t>
            </w:r>
            <w:r w:rsidRPr="000B0518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0C18500D" w14:textId="6374E362" w:rsidR="00C05255" w:rsidRPr="00257D2D" w:rsidRDefault="00C05255" w:rsidP="000B0518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nút “Bỏ khoá”.</w:t>
            </w:r>
          </w:p>
          <w:p w14:paraId="1BC3AD6F" w14:textId="1DBBF94C" w:rsidR="00C05255" w:rsidRDefault="00C05255" w:rsidP="00C05255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cập nhật dữ liệu về người dùng</w:t>
            </w:r>
            <w:r w:rsidRPr="0083289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4F579E11" w14:textId="085E9D35" w:rsidR="00C05255" w:rsidRDefault="00C05255" w:rsidP="00C05255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bỏ khoá.</w:t>
            </w:r>
          </w:p>
          <w:p w14:paraId="30C19CF2" w14:textId="242DBC44" w:rsidR="00C05255" w:rsidRPr="00832895" w:rsidRDefault="00C05255" w:rsidP="000B0518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Nút “Bỏ khoá” được chuyển thành “Khoá người dùng”</w:t>
            </w:r>
          </w:p>
          <w:p w14:paraId="3CE14355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71FC7127" w14:textId="77777777" w:rsidTr="00A97368">
        <w:tc>
          <w:tcPr>
            <w:tcW w:w="2327" w:type="dxa"/>
          </w:tcPr>
          <w:p w14:paraId="557FFADF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29C8252A" w14:textId="67CEE825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</w:p>
          <w:p w14:paraId="7E46822A" w14:textId="77777777" w:rsidR="00C05255" w:rsidRPr="00257D2D" w:rsidRDefault="00C05255" w:rsidP="000B0518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55A403C" w14:textId="36C82F1E" w:rsidR="00C05255" w:rsidRPr="000B0518" w:rsidRDefault="00F80815" w:rsidP="000B0518">
      <w:pPr>
        <w:pStyle w:val="Caption"/>
        <w:ind w:left="720" w:firstLine="720"/>
        <w:rPr>
          <w:lang w:val="vi-VN"/>
        </w:rPr>
      </w:pPr>
      <w:bookmarkStart w:id="97" w:name="_Toc32681243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30</w:t>
      </w:r>
      <w:r w:rsidR="00C524F8">
        <w:rPr>
          <w:noProof/>
        </w:rPr>
        <w:fldChar w:fldCharType="end"/>
      </w:r>
      <w:r>
        <w:rPr>
          <w:lang w:val="vi-VN"/>
        </w:rPr>
        <w:t>. Đặc tả usecase Mở khoá người dùng</w:t>
      </w:r>
      <w:bookmarkEnd w:id="97"/>
    </w:p>
    <w:p w14:paraId="0223BB3C" w14:textId="4D38DFEF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Xem thống kê</w:t>
      </w:r>
    </w:p>
    <w:p w14:paraId="2002456C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2D585218" w14:textId="77777777" w:rsidTr="00812429">
        <w:tc>
          <w:tcPr>
            <w:tcW w:w="2327" w:type="dxa"/>
          </w:tcPr>
          <w:p w14:paraId="5F64C52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1C67946" w14:textId="2E3A1C4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UC2</w:t>
            </w:r>
            <w:r w:rsidR="00C05255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9</w:t>
            </w:r>
          </w:p>
          <w:p w14:paraId="37ED801B" w14:textId="29AD8B51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B5522EB" w14:textId="77777777" w:rsidTr="00812429">
        <w:tc>
          <w:tcPr>
            <w:tcW w:w="2327" w:type="dxa"/>
          </w:tcPr>
          <w:p w14:paraId="305224B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0C56A2EA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thống kê</w:t>
            </w:r>
          </w:p>
          <w:p w14:paraId="5A57F4BF" w14:textId="1ED27EC9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0727ACE3" w14:textId="77777777" w:rsidTr="00812429">
        <w:tc>
          <w:tcPr>
            <w:tcW w:w="2327" w:type="dxa"/>
          </w:tcPr>
          <w:p w14:paraId="0C2981E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6E1CC522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  <w:p w14:paraId="2F69C141" w14:textId="7E6E721D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5D6EBD63" w14:textId="77777777" w:rsidTr="00812429">
        <w:tc>
          <w:tcPr>
            <w:tcW w:w="2327" w:type="dxa"/>
          </w:tcPr>
          <w:p w14:paraId="182044E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22F0CBC1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 xem c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ác thống kê dữ liệu của hệ thống.</w:t>
            </w:r>
          </w:p>
          <w:p w14:paraId="28FF18FF" w14:textId="05FF01B2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5081527F" w14:textId="77777777" w:rsidTr="00812429">
        <w:tc>
          <w:tcPr>
            <w:tcW w:w="2327" w:type="dxa"/>
          </w:tcPr>
          <w:p w14:paraId="0DEED6CB" w14:textId="2F9EE7A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637B6FD1" w14:textId="393FDAC0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truy nhập vào trang chủ của hệ thống quản trị.</w:t>
            </w:r>
          </w:p>
          <w:p w14:paraId="1EB2E82A" w14:textId="69EDD118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AB7AD1C" w14:textId="77777777" w:rsidTr="00812429">
        <w:tc>
          <w:tcPr>
            <w:tcW w:w="2327" w:type="dxa"/>
          </w:tcPr>
          <w:p w14:paraId="0C46B7AB" w14:textId="23B6344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61B7CB85" w14:textId="77777777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1000D352" w14:textId="475D01F3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1D5188DB" w14:textId="77777777" w:rsidTr="00812429">
        <w:tc>
          <w:tcPr>
            <w:tcW w:w="2327" w:type="dxa"/>
          </w:tcPr>
          <w:p w14:paraId="4378C71D" w14:textId="71C447D4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E236EFC" w14:textId="70D78EF7" w:rsidR="00F80815" w:rsidRDefault="00F80815" w:rsidP="00F8081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vào giao diện trang chủ của quản trị viên.</w:t>
            </w:r>
          </w:p>
          <w:p w14:paraId="0B7B895E" w14:textId="5D59854A" w:rsidR="008F5F7F" w:rsidRPr="00E563F4" w:rsidRDefault="001A0A1A" w:rsidP="00F8081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các dữ liệu thống kê trong CSDL hiển thị lên giao diện trang chủ.</w:t>
            </w:r>
          </w:p>
        </w:tc>
      </w:tr>
      <w:tr w:rsidR="00421549" w:rsidRPr="00257D2D" w14:paraId="301DE51D" w14:textId="77777777" w:rsidTr="00812429">
        <w:tc>
          <w:tcPr>
            <w:tcW w:w="2327" w:type="dxa"/>
          </w:tcPr>
          <w:p w14:paraId="5BFC0BC1" w14:textId="513227B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1C1C9905" w14:textId="3F506523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6F5BCEEA" w14:textId="1D172614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AFED99B" w14:textId="03D09DDF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98" w:name="_Toc32681244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31</w:t>
      </w:r>
      <w:r w:rsidR="00C524F8">
        <w:rPr>
          <w:noProof/>
        </w:rPr>
        <w:fldChar w:fldCharType="end"/>
      </w:r>
      <w:r>
        <w:rPr>
          <w:lang w:val="vi-VN"/>
        </w:rPr>
        <w:t xml:space="preserve">. </w:t>
      </w:r>
      <w:r w:rsidRPr="00D54985">
        <w:rPr>
          <w:lang w:val="vi-VN"/>
        </w:rPr>
        <w:t>Đặc tả usecase</w:t>
      </w:r>
      <w:r>
        <w:rPr>
          <w:lang w:val="vi-VN"/>
        </w:rPr>
        <w:t xml:space="preserve"> Xem thống kê</w:t>
      </w:r>
      <w:bookmarkEnd w:id="98"/>
    </w:p>
    <w:p w14:paraId="03D4CA20" w14:textId="48F16C60" w:rsidR="00257D2D" w:rsidRPr="00236FC2" w:rsidRDefault="00257D2D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rã usecase Quản lí bình luận</w:t>
      </w:r>
    </w:p>
    <w:p w14:paraId="0F5E3AFB" w14:textId="7302E6E5" w:rsidR="00F34084" w:rsidRDefault="000A4A1D" w:rsidP="00421549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836E6EF" wp14:editId="3D9C3BFE">
            <wp:extent cx="5943600" cy="3323590"/>
            <wp:effectExtent l="0" t="0" r="0" b="381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2-15 at 3.54.2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C731" w14:textId="77777777" w:rsidR="00794F1B" w:rsidRDefault="00794F1B" w:rsidP="00794F1B">
      <w:pPr>
        <w:keepNext/>
        <w:spacing w:line="276" w:lineRule="auto"/>
        <w:rPr>
          <w:ins w:id="99" w:author="quang.nguyen@aitokyolab.com" w:date="2020-02-12T15:02:00Z"/>
        </w:rPr>
      </w:pPr>
    </w:p>
    <w:p w14:paraId="70D77B7C" w14:textId="09EE3D47" w:rsidR="00257D2D" w:rsidRPr="00257D2D" w:rsidRDefault="00F34084" w:rsidP="00421549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00" w:name="_Toc31844353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6</w:t>
      </w:r>
      <w:r w:rsidR="00C524F8">
        <w:rPr>
          <w:noProof/>
        </w:rPr>
        <w:fldChar w:fldCharType="end"/>
      </w:r>
      <w:r>
        <w:rPr>
          <w:lang w:val="vi-VN"/>
        </w:rPr>
        <w:t>. Biểu đồ phân rã usecase Quản lí bình luận</w:t>
      </w:r>
      <w:bookmarkEnd w:id="100"/>
    </w:p>
    <w:p w14:paraId="692DEC97" w14:textId="19F3C352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Ẩn bình luận</w:t>
      </w:r>
    </w:p>
    <w:p w14:paraId="096F6D55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4266180C" w14:textId="77777777" w:rsidTr="00812429">
        <w:tc>
          <w:tcPr>
            <w:tcW w:w="2327" w:type="dxa"/>
          </w:tcPr>
          <w:p w14:paraId="7C645521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36C76701" w14:textId="18917781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ins w:id="101" w:author="Nguyen Danh Nam 20166477" w:date="2020-02-15T17:06:00Z">
              <w:r w:rsidR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30</w:t>
              </w:r>
            </w:ins>
            <w:del w:id="102" w:author="Nguyen Danh Nam 20166477" w:date="2020-02-15T17:06:00Z">
              <w:r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2</w:delText>
              </w:r>
              <w:r w:rsidR="00521FFE" w:rsidRPr="00257D2D" w:rsidDel="00C05255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5</w:delText>
              </w:r>
            </w:del>
          </w:p>
          <w:p w14:paraId="3022CED9" w14:textId="7254B597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936F582" w14:textId="77777777" w:rsidTr="00812429">
        <w:tc>
          <w:tcPr>
            <w:tcW w:w="2327" w:type="dxa"/>
          </w:tcPr>
          <w:p w14:paraId="61B56D8F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360ECFA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Ẩn bình luận</w:t>
            </w:r>
          </w:p>
          <w:p w14:paraId="0838E1B1" w14:textId="52AEB4F5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76FF3209" w14:textId="77777777" w:rsidTr="00812429">
        <w:tc>
          <w:tcPr>
            <w:tcW w:w="2327" w:type="dxa"/>
          </w:tcPr>
          <w:p w14:paraId="1C75242A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704FE34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Admin</w:t>
            </w:r>
          </w:p>
          <w:p w14:paraId="54F931FA" w14:textId="2FEFA11F" w:rsidR="001A0A1A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57BACECB" w14:textId="77777777" w:rsidTr="00812429">
        <w:tc>
          <w:tcPr>
            <w:tcW w:w="2327" w:type="dxa"/>
          </w:tcPr>
          <w:p w14:paraId="372F8AE4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6080B07A" w14:textId="77777777" w:rsidR="00812429" w:rsidRPr="00257D2D" w:rsidRDefault="001A0A1A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Admin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ẩn bình luận của người dùng trong các bình luận về phim.</w:t>
            </w:r>
          </w:p>
          <w:p w14:paraId="35F01DFA" w14:textId="7D19C3FD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D1BA526" w14:textId="77777777" w:rsidTr="00812429">
        <w:tc>
          <w:tcPr>
            <w:tcW w:w="2327" w:type="dxa"/>
          </w:tcPr>
          <w:p w14:paraId="56FC2FFC" w14:textId="0FFA6A2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4469374" w14:textId="5731699F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bình luận cần ẩn và bấm nút Ẩn trong giao diện hiển thị bình luận của phim.</w:t>
            </w:r>
          </w:p>
          <w:p w14:paraId="23C9BB1A" w14:textId="241928F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37AD725D" w14:textId="77777777" w:rsidTr="00812429">
        <w:tc>
          <w:tcPr>
            <w:tcW w:w="2327" w:type="dxa"/>
          </w:tcPr>
          <w:p w14:paraId="789B47F7" w14:textId="31861A15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DADCCC2" w14:textId="77777777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7824D287" w14:textId="53BB32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257D2D" w:rsidRPr="00257D2D" w14:paraId="72BE849F" w14:textId="77777777" w:rsidTr="00812429">
        <w:tc>
          <w:tcPr>
            <w:tcW w:w="2327" w:type="dxa"/>
          </w:tcPr>
          <w:p w14:paraId="1409343A" w14:textId="183C662B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1DC35B89" w14:textId="77777777" w:rsidR="00812429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chọn bình luận cần ẩn và bấm nút Ẩn.</w:t>
            </w:r>
          </w:p>
          <w:p w14:paraId="53CDD61C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Hệ thống hiển thị form xác nhận có đồng ý muốn ẩn.</w:t>
            </w:r>
          </w:p>
          <w:p w14:paraId="174AC61C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đồng ý để hoàn thành thao tác.</w:t>
            </w:r>
          </w:p>
          <w:p w14:paraId="13C60128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cập nhật dữ liệu về bình luận bị ẩn vào CSDL.</w:t>
            </w:r>
          </w:p>
          <w:p w14:paraId="5FD908A3" w14:textId="77777777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 quả ẩn bình luận.</w:t>
            </w:r>
          </w:p>
          <w:p w14:paraId="402551C3" w14:textId="4D540FD5" w:rsidR="00836842" w:rsidRPr="00257D2D" w:rsidRDefault="00836842" w:rsidP="009A6B2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Giao diện về bình luận được cập nhật.</w:t>
            </w:r>
          </w:p>
        </w:tc>
      </w:tr>
      <w:tr w:rsidR="00421549" w:rsidRPr="00257D2D" w14:paraId="25BC5762" w14:textId="77777777" w:rsidTr="00812429">
        <w:tc>
          <w:tcPr>
            <w:tcW w:w="2327" w:type="dxa"/>
          </w:tcPr>
          <w:p w14:paraId="11F2BF5A" w14:textId="007F6BCC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ngoại lệ</w:t>
            </w:r>
          </w:p>
        </w:tc>
        <w:tc>
          <w:tcPr>
            <w:tcW w:w="5575" w:type="dxa"/>
          </w:tcPr>
          <w:p w14:paraId="1AC0B730" w14:textId="2C4F6695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28A38F47" w14:textId="4B947E5E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C398DA7" w14:textId="02D98017" w:rsidR="00D63DA1" w:rsidRPr="00257D2D" w:rsidRDefault="00FA40EC" w:rsidP="00421549">
      <w:pPr>
        <w:pStyle w:val="Caption"/>
        <w:spacing w:line="276" w:lineRule="auto"/>
        <w:ind w:left="720" w:firstLine="720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vi-VN"/>
        </w:rPr>
      </w:pPr>
      <w:bookmarkStart w:id="103" w:name="_Toc32681245"/>
      <w:r>
        <w:t xml:space="preserve">Bảng </w:t>
      </w:r>
      <w:r w:rsidR="00C524F8">
        <w:fldChar w:fldCharType="begin"/>
      </w:r>
      <w:r w:rsidR="00C524F8">
        <w:instrText xml:space="preserve"> SEQ B</w:instrText>
      </w:r>
      <w:r w:rsidR="00C524F8">
        <w:instrText>ả</w:instrText>
      </w:r>
      <w:r w:rsidR="00C524F8">
        <w:instrText xml:space="preserve">ng \* ARABIC </w:instrText>
      </w:r>
      <w:r w:rsidR="00C524F8">
        <w:fldChar w:fldCharType="separate"/>
      </w:r>
      <w:r w:rsidR="00356DD3">
        <w:rPr>
          <w:noProof/>
        </w:rPr>
        <w:t>32</w:t>
      </w:r>
      <w:r w:rsidR="00C524F8">
        <w:rPr>
          <w:noProof/>
        </w:rPr>
        <w:fldChar w:fldCharType="end"/>
      </w:r>
      <w:r>
        <w:rPr>
          <w:lang w:val="vi-VN"/>
        </w:rPr>
        <w:t xml:space="preserve">. </w:t>
      </w:r>
      <w:r w:rsidRPr="00BA037D">
        <w:rPr>
          <w:lang w:val="vi-VN"/>
        </w:rPr>
        <w:t>Đặc tả usecase</w:t>
      </w:r>
      <w:r>
        <w:rPr>
          <w:lang w:val="vi-VN"/>
        </w:rPr>
        <w:t xml:space="preserve"> Ẩn bình luận</w:t>
      </w:r>
      <w:bookmarkEnd w:id="103"/>
    </w:p>
    <w:p w14:paraId="3C48109F" w14:textId="0D0CF831" w:rsidR="00257D2D" w:rsidRPr="00236FC2" w:rsidRDefault="00257D2D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Phân rã usecase Quản trị trang web</w:t>
      </w:r>
    </w:p>
    <w:p w14:paraId="7A3A2D58" w14:textId="770D7BC8" w:rsidR="00F34084" w:rsidRDefault="000A4A1D" w:rsidP="00421549">
      <w:pPr>
        <w:keepNext/>
        <w:spacing w:line="276" w:lineRule="auto"/>
        <w:jc w:val="center"/>
        <w:rPr>
          <w:ins w:id="104" w:author="quang.nguyen@aitokyolab.com" w:date="2020-02-12T15:04:00Z"/>
        </w:rPr>
      </w:pPr>
      <w:r>
        <w:rPr>
          <w:noProof/>
        </w:rPr>
        <w:drawing>
          <wp:inline distT="0" distB="0" distL="0" distR="0" wp14:anchorId="29A7E015" wp14:editId="31957BB1">
            <wp:extent cx="5943600" cy="3554730"/>
            <wp:effectExtent l="0" t="0" r="0" b="1270"/>
            <wp:docPr id="21" name="Picture 2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2-15 at 4.04.1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340F" w14:textId="59B951B1" w:rsidR="00257D2D" w:rsidRPr="00C05255" w:rsidRDefault="00F34084" w:rsidP="00ED0FAC">
      <w:pPr>
        <w:pStyle w:val="ListParagraph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05" w:name="_Toc31844354"/>
      <w:r>
        <w:t xml:space="preserve">Hình </w:t>
      </w:r>
      <w:r w:rsidR="00C524F8">
        <w:fldChar w:fldCharType="begin"/>
      </w:r>
      <w:r w:rsidR="00C524F8">
        <w:instrText xml:space="preserve"> SEQ Hình \* ARABIC </w:instrText>
      </w:r>
      <w:r w:rsidR="00C524F8">
        <w:fldChar w:fldCharType="separate"/>
      </w:r>
      <w:r>
        <w:rPr>
          <w:noProof/>
        </w:rPr>
        <w:t>7</w:t>
      </w:r>
      <w:r w:rsidR="00C524F8">
        <w:rPr>
          <w:noProof/>
        </w:rPr>
        <w:fldChar w:fldCharType="end"/>
      </w:r>
      <w:r w:rsidRPr="000A4A1D">
        <w:rPr>
          <w:lang w:val="vi-VN"/>
        </w:rPr>
        <w:t>. Bi</w:t>
      </w:r>
      <w:r w:rsidRPr="00C05255">
        <w:rPr>
          <w:lang w:val="vi-VN"/>
        </w:rPr>
        <w:t>ểu đồ phân rã usecase Quản trị trang web</w:t>
      </w:r>
      <w:bookmarkEnd w:id="105"/>
    </w:p>
    <w:p w14:paraId="6D0D576C" w14:textId="3798DF0E" w:rsidR="002E3D10" w:rsidRPr="00236FC2" w:rsidRDefault="00F34084" w:rsidP="009A6B2C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="002E3D10"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Thêm thông báo</w:t>
      </w:r>
    </w:p>
    <w:p w14:paraId="3BB97987" w14:textId="77777777" w:rsidR="0018725B" w:rsidRPr="00257D2D" w:rsidRDefault="0018725B" w:rsidP="00421549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257D2D" w:rsidRPr="00257D2D" w14:paraId="7AF1167F" w14:textId="77777777" w:rsidTr="00812429">
        <w:tc>
          <w:tcPr>
            <w:tcW w:w="2327" w:type="dxa"/>
          </w:tcPr>
          <w:p w14:paraId="349C2CD2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9BC7F3A" w14:textId="291342BB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ins w:id="106" w:author="Nguyen Danh Nam 20166477" w:date="2020-02-15T17:15:00Z">
              <w:r w:rsidR="000D785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t>31</w:t>
              </w:r>
            </w:ins>
            <w:del w:id="107" w:author="Nguyen Danh Nam 20166477" w:date="2020-02-15T17:15:00Z">
              <w:r w:rsidRPr="00257D2D" w:rsidDel="000D785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2</w:delText>
              </w:r>
              <w:r w:rsidR="00521FFE" w:rsidRPr="00257D2D" w:rsidDel="000D785D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/>
                </w:rPr>
                <w:delText>6</w:delText>
              </w:r>
            </w:del>
          </w:p>
          <w:p w14:paraId="66703D6B" w14:textId="68F4931C" w:rsidR="00836842" w:rsidRPr="00DB65DA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17FD8319" w14:textId="77777777" w:rsidTr="00812429">
        <w:tc>
          <w:tcPr>
            <w:tcW w:w="2327" w:type="dxa"/>
          </w:tcPr>
          <w:p w14:paraId="0DF9042B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178D6DCC" w14:textId="77777777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Thêm thông báo </w:t>
            </w:r>
          </w:p>
          <w:p w14:paraId="2521AD2E" w14:textId="47B5766F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12429" w:rsidRPr="00257D2D" w14:paraId="6D5CD1FF" w14:textId="77777777" w:rsidTr="00812429">
        <w:tc>
          <w:tcPr>
            <w:tcW w:w="2327" w:type="dxa"/>
          </w:tcPr>
          <w:p w14:paraId="739B1133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06EE128D" w14:textId="77777777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1EEFB76F" w14:textId="5FB03BAC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65DF3A96" w14:textId="77777777" w:rsidTr="00812429">
        <w:tc>
          <w:tcPr>
            <w:tcW w:w="2327" w:type="dxa"/>
          </w:tcPr>
          <w:p w14:paraId="1CF11814" w14:textId="7777777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5575" w:type="dxa"/>
          </w:tcPr>
          <w:p w14:paraId="12F42D18" w14:textId="77777777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thêm thông báo tới người dùng.</w:t>
            </w:r>
          </w:p>
          <w:p w14:paraId="6835753B" w14:textId="4C2718ED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0C84C59D" w14:textId="77777777" w:rsidTr="00812429">
        <w:tc>
          <w:tcPr>
            <w:tcW w:w="2327" w:type="dxa"/>
          </w:tcPr>
          <w:p w14:paraId="11051F84" w14:textId="3B781DD9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1982532A" w14:textId="456B1444" w:rsidR="00812429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thông báo ở giao diện trang chủ của hệ thống quản trị.</w:t>
            </w:r>
          </w:p>
          <w:p w14:paraId="0C96B404" w14:textId="4CD4C47A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496F1836" w14:textId="77777777" w:rsidTr="00812429">
        <w:tc>
          <w:tcPr>
            <w:tcW w:w="2327" w:type="dxa"/>
          </w:tcPr>
          <w:p w14:paraId="5C9DC870" w14:textId="3864821F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5F1AA670" w14:textId="77777777" w:rsidR="00836842" w:rsidRPr="00257D2D" w:rsidRDefault="00836842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C1F5791" w14:textId="1D2776C7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12429" w:rsidRPr="00257D2D" w14:paraId="7A8EDA1D" w14:textId="77777777" w:rsidTr="00812429">
        <w:tc>
          <w:tcPr>
            <w:tcW w:w="2327" w:type="dxa"/>
          </w:tcPr>
          <w:p w14:paraId="4600B4D8" w14:textId="02E7A396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38A2E70" w14:textId="77777777" w:rsidR="00812429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thông báo ở giao diện trang chủ của hệ thống quản trị.</w:t>
            </w:r>
          </w:p>
          <w:p w14:paraId="1429D0C7" w14:textId="77777777" w:rsidR="00836842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dữ liệu về thông báo.</w:t>
            </w:r>
          </w:p>
          <w:p w14:paraId="35848A92" w14:textId="77777777" w:rsidR="00836842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nút Thêm để hoàn thành thao tác.</w:t>
            </w:r>
          </w:p>
          <w:p w14:paraId="6789160A" w14:textId="77777777" w:rsidR="00836842" w:rsidRPr="00257D2D" w:rsidRDefault="00836842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Hệ thống 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lưu thông báo vào CSDL.</w:t>
            </w:r>
          </w:p>
          <w:p w14:paraId="2426AB85" w14:textId="4D5A4BB2" w:rsidR="00521FFE" w:rsidRPr="00257D2D" w:rsidRDefault="00C05255" w:rsidP="009A6B2C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sẽ được hiển thị lên giao diện của ứng dụng</w:t>
            </w:r>
            <w:r w:rsidR="00521FFE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</w:tc>
      </w:tr>
      <w:tr w:rsidR="00421549" w:rsidRPr="00257D2D" w14:paraId="07A87C1B" w14:textId="77777777" w:rsidTr="00812429">
        <w:tc>
          <w:tcPr>
            <w:tcW w:w="2327" w:type="dxa"/>
          </w:tcPr>
          <w:p w14:paraId="555291B4" w14:textId="1747ED7E" w:rsidR="00812429" w:rsidRPr="00257D2D" w:rsidRDefault="00812429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0D52253F" w14:textId="3720BC9A" w:rsidR="00812429" w:rsidRPr="00257D2D" w:rsidRDefault="00521FFE" w:rsidP="0042154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</w:t>
            </w:r>
            <w:r w:rsidR="00812429"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BAC9A4E" w14:textId="409E2083" w:rsidR="00812429" w:rsidRPr="00257D2D" w:rsidRDefault="00812429" w:rsidP="00421549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7856F310" w14:textId="2C39649E" w:rsidR="00D63DA1" w:rsidRDefault="00FA40EC" w:rsidP="00421549">
      <w:pPr>
        <w:pStyle w:val="Caption"/>
        <w:spacing w:line="276" w:lineRule="auto"/>
        <w:ind w:left="720" w:firstLine="720"/>
        <w:rPr>
          <w:lang w:val="vi-VN"/>
        </w:rPr>
      </w:pPr>
      <w:bookmarkStart w:id="108" w:name="_Toc32681246"/>
      <w:r>
        <w:t xml:space="preserve">Bảng </w:t>
      </w:r>
      <w:fldSimple w:instr=" SEQ Bảng \* ARABIC ">
        <w:r w:rsidR="00356DD3">
          <w:rPr>
            <w:noProof/>
          </w:rPr>
          <w:t>33</w:t>
        </w:r>
      </w:fldSimple>
      <w:r>
        <w:rPr>
          <w:lang w:val="vi-VN"/>
        </w:rPr>
        <w:t xml:space="preserve">. </w:t>
      </w:r>
      <w:r w:rsidRPr="00E27B17">
        <w:rPr>
          <w:lang w:val="vi-VN"/>
        </w:rPr>
        <w:t>Đặc tả usecase</w:t>
      </w:r>
      <w:r>
        <w:rPr>
          <w:lang w:val="vi-VN"/>
        </w:rPr>
        <w:t xml:space="preserve"> Thêm thông báo</w:t>
      </w:r>
      <w:bookmarkEnd w:id="108"/>
    </w:p>
    <w:p w14:paraId="1D68F39C" w14:textId="49A810C2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Xem chi tiết 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thông báo</w:t>
      </w:r>
    </w:p>
    <w:p w14:paraId="5E566E1A" w14:textId="77777777" w:rsidR="00C05255" w:rsidRPr="00257D2D" w:rsidRDefault="00C05255" w:rsidP="00C05255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7835DB13" w14:textId="77777777" w:rsidTr="00A97368">
        <w:tc>
          <w:tcPr>
            <w:tcW w:w="2327" w:type="dxa"/>
          </w:tcPr>
          <w:p w14:paraId="34CAD1C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63DDD20C" w14:textId="059754EA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 w:rsidR="000D785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32</w:t>
            </w:r>
          </w:p>
          <w:p w14:paraId="4FCFF6A4" w14:textId="77777777" w:rsidR="00C05255" w:rsidRPr="00DB65DA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6B8DAC10" w14:textId="77777777" w:rsidTr="00A97368">
        <w:tc>
          <w:tcPr>
            <w:tcW w:w="2327" w:type="dxa"/>
          </w:tcPr>
          <w:p w14:paraId="45225E8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5290B61C" w14:textId="74A81B86" w:rsidR="00C05255" w:rsidRPr="003A3A2A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 chi tiết thông báo</w:t>
            </w:r>
          </w:p>
          <w:p w14:paraId="14A726F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77A1569D" w14:textId="77777777" w:rsidTr="00A97368">
        <w:tc>
          <w:tcPr>
            <w:tcW w:w="2327" w:type="dxa"/>
          </w:tcPr>
          <w:p w14:paraId="350ECAB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13838D5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38D25205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41DCE0A6" w14:textId="77777777" w:rsidTr="00A97368">
        <w:tc>
          <w:tcPr>
            <w:tcW w:w="2327" w:type="dxa"/>
          </w:tcPr>
          <w:p w14:paraId="0384CC36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89ADACF" w14:textId="077CD64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xem thông tin chi tiết của một thông báo</w:t>
            </w:r>
          </w:p>
          <w:p w14:paraId="07C8EA9B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44E40069" w14:textId="77777777" w:rsidTr="00A97368">
        <w:tc>
          <w:tcPr>
            <w:tcW w:w="2327" w:type="dxa"/>
          </w:tcPr>
          <w:p w14:paraId="51A31DD0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9BBA8C6" w14:textId="086F2D44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bấm vào một thông báo trong danh sách thông báo của giao diện quản trị trang web</w:t>
            </w:r>
          </w:p>
          <w:p w14:paraId="2F46A99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4C276548" w14:textId="77777777" w:rsidTr="00A97368">
        <w:tc>
          <w:tcPr>
            <w:tcW w:w="2327" w:type="dxa"/>
          </w:tcPr>
          <w:p w14:paraId="79F082B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1AD3F775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50C90DE8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0BA75EB7" w14:textId="77777777" w:rsidTr="00A97368">
        <w:tc>
          <w:tcPr>
            <w:tcW w:w="2327" w:type="dxa"/>
          </w:tcPr>
          <w:p w14:paraId="1E65597E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Luồng xử lí chính</w:t>
            </w:r>
          </w:p>
        </w:tc>
        <w:tc>
          <w:tcPr>
            <w:tcW w:w="5575" w:type="dxa"/>
          </w:tcPr>
          <w:p w14:paraId="3127048D" w14:textId="0C2CBE11" w:rsidR="00C05255" w:rsidRPr="003A3A2A" w:rsidRDefault="00C05255" w:rsidP="003A3A2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 bấm vào một thông báo trong danh sách thông báo.</w:t>
            </w:r>
          </w:p>
          <w:p w14:paraId="2E1F8E6B" w14:textId="4945AB20" w:rsidR="00C05255" w:rsidRPr="003A3A2A" w:rsidRDefault="00C05255" w:rsidP="003A3A2A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lấy dữ liệu của thông báo và hiển thị giao diện chi tiết thông báo.</w:t>
            </w:r>
          </w:p>
        </w:tc>
      </w:tr>
      <w:tr w:rsidR="00C05255" w:rsidRPr="00257D2D" w14:paraId="0B5B283F" w14:textId="77777777" w:rsidTr="00A97368">
        <w:tc>
          <w:tcPr>
            <w:tcW w:w="2327" w:type="dxa"/>
          </w:tcPr>
          <w:p w14:paraId="2EE93CAB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44C929B6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745210CB" w14:textId="77777777" w:rsidR="00C05255" w:rsidRPr="00257D2D" w:rsidRDefault="00C05255" w:rsidP="00F80815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47CBB09F" w14:textId="5975BBE6" w:rsidR="00C05255" w:rsidRDefault="00F80815" w:rsidP="003A3A2A">
      <w:pPr>
        <w:pStyle w:val="Caption"/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109" w:name="_Toc32681247"/>
      <w:r>
        <w:t xml:space="preserve">Bảng </w:t>
      </w:r>
      <w:fldSimple w:instr=" SEQ Bảng \* ARABIC ">
        <w:r w:rsidR="00356DD3">
          <w:rPr>
            <w:noProof/>
          </w:rPr>
          <w:t>34</w:t>
        </w:r>
      </w:fldSimple>
      <w:r>
        <w:rPr>
          <w:lang w:val="vi-VN"/>
        </w:rPr>
        <w:t>. Đặc tả usecase Xem chi tiết thông báo</w:t>
      </w:r>
      <w:bookmarkEnd w:id="109"/>
    </w:p>
    <w:p w14:paraId="139D79E5" w14:textId="079A690C" w:rsidR="00C05255" w:rsidRPr="003A3A2A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Sửa 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thông báo</w:t>
      </w:r>
    </w:p>
    <w:p w14:paraId="4AAF3C6C" w14:textId="77777777" w:rsidR="00C05255" w:rsidRPr="00257D2D" w:rsidRDefault="00C05255" w:rsidP="00C05255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3F5EEA5B" w14:textId="77777777" w:rsidTr="00A97368">
        <w:tc>
          <w:tcPr>
            <w:tcW w:w="2327" w:type="dxa"/>
          </w:tcPr>
          <w:p w14:paraId="3FADDA05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B91C30B" w14:textId="7A5E0FB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 w:rsidR="000D785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33</w:t>
            </w:r>
          </w:p>
          <w:p w14:paraId="71F42C93" w14:textId="77777777" w:rsidR="00C05255" w:rsidRPr="00DB65DA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2D16BA4C" w14:textId="77777777" w:rsidTr="00A97368">
        <w:tc>
          <w:tcPr>
            <w:tcW w:w="2327" w:type="dxa"/>
          </w:tcPr>
          <w:p w14:paraId="37516EB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Tên usecase</w:t>
            </w:r>
          </w:p>
        </w:tc>
        <w:tc>
          <w:tcPr>
            <w:tcW w:w="5575" w:type="dxa"/>
          </w:tcPr>
          <w:p w14:paraId="4A112B29" w14:textId="30EDE495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báo</w:t>
            </w:r>
          </w:p>
          <w:p w14:paraId="0FB1A51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05255" w:rsidRPr="00257D2D" w14:paraId="7D8EA8F4" w14:textId="77777777" w:rsidTr="00A97368">
        <w:tc>
          <w:tcPr>
            <w:tcW w:w="2327" w:type="dxa"/>
          </w:tcPr>
          <w:p w14:paraId="5BF5BAC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7D0AE42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25DF2B58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7E59176E" w14:textId="77777777" w:rsidTr="00A97368">
        <w:tc>
          <w:tcPr>
            <w:tcW w:w="2327" w:type="dxa"/>
          </w:tcPr>
          <w:p w14:paraId="64F49E9C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1775BE2F" w14:textId="0F3ECDBA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sửa thông tin của một thông báo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1B0DE00D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34E2625B" w14:textId="77777777" w:rsidTr="00A97368">
        <w:tc>
          <w:tcPr>
            <w:tcW w:w="2327" w:type="dxa"/>
          </w:tcPr>
          <w:p w14:paraId="3AE4C674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759E34C4" w14:textId="3D05FDC6" w:rsidR="00C05255" w:rsidRPr="003A3A2A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sửa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thông báo ở giao diện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xem chi tiết thông báo.</w:t>
            </w:r>
          </w:p>
          <w:p w14:paraId="515B413B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46B8B69C" w14:textId="77777777" w:rsidTr="00A97368">
        <w:tc>
          <w:tcPr>
            <w:tcW w:w="2327" w:type="dxa"/>
          </w:tcPr>
          <w:p w14:paraId="6BE4027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253E8A89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6B556962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05255" w:rsidRPr="00257D2D" w14:paraId="6F36A974" w14:textId="77777777" w:rsidTr="00A97368">
        <w:tc>
          <w:tcPr>
            <w:tcW w:w="2327" w:type="dxa"/>
          </w:tcPr>
          <w:p w14:paraId="374248A1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4E906AF" w14:textId="424A4F17" w:rsidR="00C05255" w:rsidRPr="003A3A2A" w:rsidRDefault="00C05255" w:rsidP="003A3A2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A3A2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r w:rsidRPr="003A3A2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thông báo ở giao diện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chi tiết thông báo</w:t>
            </w:r>
            <w:r w:rsidRPr="003A3A2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7AB211E8" w14:textId="77777777" w:rsidR="00C05255" w:rsidRPr="00257D2D" w:rsidRDefault="00C05255" w:rsidP="003A3A2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hiển thị form để nhập dữ liệu về thông báo.</w:t>
            </w:r>
          </w:p>
          <w:p w14:paraId="1C65E32D" w14:textId="52907FA6" w:rsidR="00C05255" w:rsidRPr="00257D2D" w:rsidRDefault="00C05255" w:rsidP="003A3A2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 w:rsidR="000D785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Lưu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để hoàn thành thao tác.</w:t>
            </w:r>
          </w:p>
          <w:p w14:paraId="3622B21E" w14:textId="432E29EB" w:rsidR="00C05255" w:rsidRPr="003A3A2A" w:rsidRDefault="00C05255" w:rsidP="003A3A2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thông báo vào CSDL.</w:t>
            </w:r>
          </w:p>
          <w:p w14:paraId="6C17FC4B" w14:textId="061A7B9E" w:rsidR="000D785D" w:rsidRPr="003A3A2A" w:rsidRDefault="00C05255" w:rsidP="003A3A2A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Hệ thống thông báo kết quả </w:t>
            </w:r>
            <w:r w:rsidR="000D785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sửa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báo.</w:t>
            </w:r>
          </w:p>
        </w:tc>
      </w:tr>
      <w:tr w:rsidR="00C05255" w:rsidRPr="00257D2D" w14:paraId="06FB39EB" w14:textId="77777777" w:rsidTr="00A97368">
        <w:tc>
          <w:tcPr>
            <w:tcW w:w="2327" w:type="dxa"/>
          </w:tcPr>
          <w:p w14:paraId="1F0FA9AC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36ECFFEE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3D231C23" w14:textId="77777777" w:rsidR="00C05255" w:rsidRPr="00257D2D" w:rsidRDefault="00C05255" w:rsidP="00F80815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2EF58E83" w14:textId="3782D8B5" w:rsidR="00C05255" w:rsidRDefault="00F80815" w:rsidP="003A3A2A">
      <w:pPr>
        <w:pStyle w:val="Caption"/>
        <w:ind w:left="720" w:firstLine="720"/>
        <w:rPr>
          <w:lang w:val="vi-VN"/>
        </w:rPr>
      </w:pPr>
      <w:bookmarkStart w:id="110" w:name="_Toc32681248"/>
      <w:r>
        <w:t xml:space="preserve">Bảng </w:t>
      </w:r>
      <w:fldSimple w:instr=" SEQ Bảng \* ARABIC ">
        <w:r w:rsidR="00356DD3">
          <w:rPr>
            <w:noProof/>
          </w:rPr>
          <w:t>35</w:t>
        </w:r>
      </w:fldSimple>
      <w:r>
        <w:rPr>
          <w:lang w:val="vi-VN"/>
        </w:rPr>
        <w:t>. Đặc tả usecase Sửa thông báo</w:t>
      </w:r>
      <w:bookmarkEnd w:id="110"/>
    </w:p>
    <w:p w14:paraId="0AE76F14" w14:textId="10F0CC21" w:rsidR="00C05255" w:rsidRPr="00236FC2" w:rsidRDefault="00C05255" w:rsidP="00C0525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Đặc tả usecase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Xoá </w:t>
      </w:r>
      <w:r w:rsidRPr="00236FC2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thông báo</w:t>
      </w:r>
    </w:p>
    <w:p w14:paraId="6B9CFDDF" w14:textId="77777777" w:rsidR="00C05255" w:rsidRPr="00257D2D" w:rsidRDefault="00C05255" w:rsidP="00C05255">
      <w:pPr>
        <w:pStyle w:val="ListParagraph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</w:p>
    <w:tbl>
      <w:tblPr>
        <w:tblStyle w:val="TableGrid"/>
        <w:tblW w:w="0" w:type="auto"/>
        <w:tblInd w:w="1448" w:type="dxa"/>
        <w:tblLook w:val="04A0" w:firstRow="1" w:lastRow="0" w:firstColumn="1" w:lastColumn="0" w:noHBand="0" w:noVBand="1"/>
      </w:tblPr>
      <w:tblGrid>
        <w:gridCol w:w="2327"/>
        <w:gridCol w:w="5575"/>
      </w:tblGrid>
      <w:tr w:rsidR="00C05255" w:rsidRPr="00257D2D" w14:paraId="45E39075" w14:textId="77777777" w:rsidTr="00A97368">
        <w:tc>
          <w:tcPr>
            <w:tcW w:w="2327" w:type="dxa"/>
          </w:tcPr>
          <w:p w14:paraId="00C44947" w14:textId="77777777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Mã usecase</w:t>
            </w:r>
          </w:p>
        </w:tc>
        <w:tc>
          <w:tcPr>
            <w:tcW w:w="5575" w:type="dxa"/>
          </w:tcPr>
          <w:p w14:paraId="053BE69D" w14:textId="113B1268" w:rsidR="00C05255" w:rsidRPr="00257D2D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UC</w:t>
            </w:r>
            <w:r w:rsidR="000D785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34</w:t>
            </w:r>
          </w:p>
          <w:p w14:paraId="660AC2E4" w14:textId="77777777" w:rsidR="00C05255" w:rsidRPr="00DB65DA" w:rsidRDefault="00C05255" w:rsidP="00A973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D785D" w:rsidRPr="00257D2D" w14:paraId="68BB1F0A" w14:textId="77777777" w:rsidTr="00A97368">
        <w:tc>
          <w:tcPr>
            <w:tcW w:w="2327" w:type="dxa"/>
          </w:tcPr>
          <w:p w14:paraId="4629BB1C" w14:textId="2B3B4529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Tên usecase</w:t>
            </w:r>
          </w:p>
        </w:tc>
        <w:tc>
          <w:tcPr>
            <w:tcW w:w="5575" w:type="dxa"/>
          </w:tcPr>
          <w:p w14:paraId="74D02FFF" w14:textId="2F7E2C89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Xoá thông báo</w:t>
            </w:r>
          </w:p>
          <w:p w14:paraId="6312F12C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D785D" w:rsidRPr="00257D2D" w14:paraId="0B91DE80" w14:textId="77777777" w:rsidTr="00A97368">
        <w:tc>
          <w:tcPr>
            <w:tcW w:w="2327" w:type="dxa"/>
          </w:tcPr>
          <w:p w14:paraId="6DA2BEB6" w14:textId="0EF13184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5575" w:type="dxa"/>
          </w:tcPr>
          <w:p w14:paraId="237EF839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Admin</w:t>
            </w:r>
          </w:p>
          <w:p w14:paraId="6F00C4FC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D785D" w:rsidRPr="00257D2D" w14:paraId="7210AF3E" w14:textId="77777777" w:rsidTr="00A97368">
        <w:tc>
          <w:tcPr>
            <w:tcW w:w="2327" w:type="dxa"/>
          </w:tcPr>
          <w:p w14:paraId="76119E27" w14:textId="0AF7DF20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5575" w:type="dxa"/>
          </w:tcPr>
          <w:p w14:paraId="71C208E1" w14:textId="3CC44400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xoá một thông báo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.</w:t>
            </w:r>
          </w:p>
          <w:p w14:paraId="51EC51F3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D785D" w:rsidRPr="00257D2D" w14:paraId="42895BDB" w14:textId="77777777" w:rsidTr="00A97368">
        <w:tc>
          <w:tcPr>
            <w:tcW w:w="2327" w:type="dxa"/>
          </w:tcPr>
          <w:p w14:paraId="051FC0CF" w14:textId="4CEB5C52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Sự kiện kích hoạt</w:t>
            </w:r>
          </w:p>
        </w:tc>
        <w:tc>
          <w:tcPr>
            <w:tcW w:w="5575" w:type="dxa"/>
          </w:tcPr>
          <w:p w14:paraId="5F82DA90" w14:textId="6A1DF780" w:rsidR="000D785D" w:rsidRPr="00832895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xoá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thông báo ở giao diện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xem chi tiết thông báo.</w:t>
            </w:r>
          </w:p>
          <w:p w14:paraId="2C292BFD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D785D" w:rsidRPr="00257D2D" w14:paraId="0F6BC781" w14:textId="77777777" w:rsidTr="00A97368">
        <w:tc>
          <w:tcPr>
            <w:tcW w:w="2327" w:type="dxa"/>
          </w:tcPr>
          <w:p w14:paraId="2A95BD52" w14:textId="6BD7ED58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Điều kiện tiên quyết</w:t>
            </w:r>
          </w:p>
        </w:tc>
        <w:tc>
          <w:tcPr>
            <w:tcW w:w="5575" w:type="dxa"/>
          </w:tcPr>
          <w:p w14:paraId="01FB19E8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có quyền quản trị viên.</w:t>
            </w:r>
          </w:p>
          <w:p w14:paraId="2CD556B2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0D785D" w:rsidRPr="00257D2D" w14:paraId="4CFB1977" w14:textId="77777777" w:rsidTr="00A97368">
        <w:tc>
          <w:tcPr>
            <w:tcW w:w="2327" w:type="dxa"/>
          </w:tcPr>
          <w:p w14:paraId="34D1555D" w14:textId="489D6598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chính</w:t>
            </w:r>
          </w:p>
        </w:tc>
        <w:tc>
          <w:tcPr>
            <w:tcW w:w="5575" w:type="dxa"/>
          </w:tcPr>
          <w:p w14:paraId="00B310A8" w14:textId="43590F1D" w:rsidR="000D785D" w:rsidRPr="003A3A2A" w:rsidRDefault="000D785D" w:rsidP="003A3A2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3A3A2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xoá </w:t>
            </w:r>
            <w:r w:rsidRPr="003A3A2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 ở giao diện chi tiết thông báo.</w:t>
            </w:r>
          </w:p>
          <w:p w14:paraId="4EE81886" w14:textId="3D4C48DE" w:rsidR="000D785D" w:rsidRPr="003A3A2A" w:rsidRDefault="000D785D" w:rsidP="003A3A2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Hệ thống hiển thị form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để admin xác nhận xoá.</w:t>
            </w:r>
          </w:p>
          <w:p w14:paraId="4342E2AA" w14:textId="652620D6" w:rsidR="000D785D" w:rsidRPr="00257D2D" w:rsidRDefault="000D785D" w:rsidP="003A3A2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Admin bấm nút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Đồng ý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để hoàn thành thao tác.</w:t>
            </w:r>
          </w:p>
          <w:p w14:paraId="77FE6068" w14:textId="77777777" w:rsidR="000D785D" w:rsidRPr="00832895" w:rsidRDefault="000D785D" w:rsidP="003A3A2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lưu thông báo vào CSDL.</w:t>
            </w:r>
          </w:p>
          <w:p w14:paraId="035E1FEB" w14:textId="548511D7" w:rsidR="000D785D" w:rsidRPr="00257D2D" w:rsidRDefault="000D785D" w:rsidP="003A3A2A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Hệ thống thông báo kết</w:t>
            </w:r>
            <w:r w:rsidR="0091563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xoá </w:t>
            </w: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thông báo.</w:t>
            </w:r>
          </w:p>
        </w:tc>
      </w:tr>
      <w:tr w:rsidR="000D785D" w:rsidRPr="00257D2D" w14:paraId="7D92377D" w14:textId="77777777" w:rsidTr="00A97368">
        <w:tc>
          <w:tcPr>
            <w:tcW w:w="2327" w:type="dxa"/>
          </w:tcPr>
          <w:p w14:paraId="580CD2AE" w14:textId="7EA40AC9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Luồng xử lí ngoại lệ</w:t>
            </w:r>
          </w:p>
        </w:tc>
        <w:tc>
          <w:tcPr>
            <w:tcW w:w="5575" w:type="dxa"/>
          </w:tcPr>
          <w:p w14:paraId="6F8C2BEB" w14:textId="77777777" w:rsidR="000D785D" w:rsidRPr="00257D2D" w:rsidRDefault="000D785D" w:rsidP="000D785D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257D2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Không có.</w:t>
            </w:r>
          </w:p>
          <w:p w14:paraId="07AC71B1" w14:textId="77777777" w:rsidR="000D785D" w:rsidRPr="00257D2D" w:rsidRDefault="000D785D" w:rsidP="00F80815">
            <w:pPr>
              <w:pStyle w:val="ListParagraph"/>
              <w:keepNext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p w14:paraId="69696227" w14:textId="615D9329" w:rsidR="00C05255" w:rsidRPr="003A3A2A" w:rsidRDefault="00F80815" w:rsidP="003A3A2A">
      <w:pPr>
        <w:pStyle w:val="Caption"/>
        <w:ind w:left="720" w:firstLine="720"/>
        <w:rPr>
          <w:lang w:val="vi-VN"/>
        </w:rPr>
      </w:pPr>
      <w:bookmarkStart w:id="111" w:name="_Toc32681249"/>
      <w:r>
        <w:t xml:space="preserve">Bảng </w:t>
      </w:r>
      <w:fldSimple w:instr=" SEQ Bảng \* ARABIC ">
        <w:r w:rsidR="00356DD3">
          <w:rPr>
            <w:noProof/>
          </w:rPr>
          <w:t>36</w:t>
        </w:r>
      </w:fldSimple>
      <w:r>
        <w:rPr>
          <w:lang w:val="vi-VN"/>
        </w:rPr>
        <w:t>. Đặc tả usecase Xoá thông báo</w:t>
      </w:r>
      <w:bookmarkEnd w:id="111"/>
    </w:p>
    <w:p w14:paraId="17DE7713" w14:textId="77777777" w:rsidR="002E3D10" w:rsidRPr="00236FC2" w:rsidRDefault="002E3D10" w:rsidP="00421549">
      <w:pPr>
        <w:spacing w:line="276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15499892" w14:textId="36C2AFD0" w:rsidR="006E1461" w:rsidRPr="00236FC2" w:rsidRDefault="00257D2D" w:rsidP="009A6B2C">
      <w:pPr>
        <w:pStyle w:val="Heading2"/>
        <w:numPr>
          <w:ilvl w:val="1"/>
          <w:numId w:val="30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12" w:name="_Toc31843432"/>
      <w:r w:rsidRPr="00236FC2">
        <w:rPr>
          <w:rFonts w:ascii="Times New Roman" w:hAnsi="Times New Roman" w:cs="Times New Roman"/>
          <w:b/>
          <w:bCs/>
          <w:color w:val="000000" w:themeColor="text1"/>
          <w:lang w:val="vi-VN"/>
        </w:rPr>
        <w:t>Yêu cầu phi chức năng</w:t>
      </w:r>
      <w:bookmarkEnd w:id="112"/>
    </w:p>
    <w:p w14:paraId="646FF97A" w14:textId="01FD8C34" w:rsidR="00257D2D" w:rsidRPr="00257D2D" w:rsidRDefault="00257D2D" w:rsidP="00421549">
      <w:pPr>
        <w:pStyle w:val="ListParagraph"/>
        <w:spacing w:line="276" w:lineRule="auto"/>
        <w:ind w:left="1100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Không có yêu cầu phi chức năng </w:t>
      </w:r>
      <w:r w:rsidR="00C142F0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r w:rsidR="00C142F0"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257D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hệ thống này.</w:t>
      </w:r>
    </w:p>
    <w:sectPr w:rsidR="00257D2D" w:rsidRPr="00257D2D" w:rsidSect="007B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65253" w14:textId="77777777" w:rsidR="00C524F8" w:rsidRDefault="00C524F8" w:rsidP="00035751">
      <w:r>
        <w:separator/>
      </w:r>
    </w:p>
  </w:endnote>
  <w:endnote w:type="continuationSeparator" w:id="0">
    <w:p w14:paraId="3ADDD065" w14:textId="77777777" w:rsidR="00C524F8" w:rsidRDefault="00C524F8" w:rsidP="0003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7F7A" w14:textId="77777777" w:rsidR="00C524F8" w:rsidRDefault="00C524F8" w:rsidP="00035751">
      <w:r>
        <w:separator/>
      </w:r>
    </w:p>
  </w:footnote>
  <w:footnote w:type="continuationSeparator" w:id="0">
    <w:p w14:paraId="6D73A74A" w14:textId="77777777" w:rsidR="00C524F8" w:rsidRDefault="00C524F8" w:rsidP="0003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67"/>
    <w:multiLevelType w:val="hybridMultilevel"/>
    <w:tmpl w:val="281C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D96"/>
    <w:multiLevelType w:val="hybridMultilevel"/>
    <w:tmpl w:val="465E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56D0"/>
    <w:multiLevelType w:val="hybridMultilevel"/>
    <w:tmpl w:val="FD94C18C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216DD7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08023E"/>
    <w:multiLevelType w:val="hybridMultilevel"/>
    <w:tmpl w:val="74B23344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78469B"/>
    <w:multiLevelType w:val="hybridMultilevel"/>
    <w:tmpl w:val="6764BFE6"/>
    <w:lvl w:ilvl="0" w:tplc="0409000B">
      <w:start w:val="1"/>
      <w:numFmt w:val="bullet"/>
      <w:lvlText w:val="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6" w15:restartNumberingAfterBreak="0">
    <w:nsid w:val="08320EE1"/>
    <w:multiLevelType w:val="multilevel"/>
    <w:tmpl w:val="CBBC96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09C45638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6A1BDC"/>
    <w:multiLevelType w:val="hybridMultilevel"/>
    <w:tmpl w:val="F158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93172"/>
    <w:multiLevelType w:val="hybridMultilevel"/>
    <w:tmpl w:val="C98A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F3709"/>
    <w:multiLevelType w:val="hybridMultilevel"/>
    <w:tmpl w:val="1F9E3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120A47"/>
    <w:multiLevelType w:val="hybridMultilevel"/>
    <w:tmpl w:val="3EBACBAE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6F11BA"/>
    <w:multiLevelType w:val="hybridMultilevel"/>
    <w:tmpl w:val="9F46B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C25A9"/>
    <w:multiLevelType w:val="hybridMultilevel"/>
    <w:tmpl w:val="044AF76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 w15:restartNumberingAfterBreak="0">
    <w:nsid w:val="22D16A35"/>
    <w:multiLevelType w:val="hybridMultilevel"/>
    <w:tmpl w:val="A0BA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8022D"/>
    <w:multiLevelType w:val="hybridMultilevel"/>
    <w:tmpl w:val="3DE0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93EFE"/>
    <w:multiLevelType w:val="hybridMultilevel"/>
    <w:tmpl w:val="A8D0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E66AA0"/>
    <w:multiLevelType w:val="hybridMultilevel"/>
    <w:tmpl w:val="9A2E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7331C"/>
    <w:multiLevelType w:val="hybridMultilevel"/>
    <w:tmpl w:val="CA024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80F3E"/>
    <w:multiLevelType w:val="hybridMultilevel"/>
    <w:tmpl w:val="3A7E51EE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81B5E"/>
    <w:multiLevelType w:val="hybridMultilevel"/>
    <w:tmpl w:val="3C1A1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860AE"/>
    <w:multiLevelType w:val="hybridMultilevel"/>
    <w:tmpl w:val="5EF0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D4BA9"/>
    <w:multiLevelType w:val="hybridMultilevel"/>
    <w:tmpl w:val="CCA674C6"/>
    <w:lvl w:ilvl="0" w:tplc="2F6EFC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766E24">
      <w:start w:val="1"/>
      <w:numFmt w:val="decimal"/>
      <w:lvlText w:val="%3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3" w:tplc="DA7A031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073096"/>
    <w:multiLevelType w:val="hybridMultilevel"/>
    <w:tmpl w:val="78CA779C"/>
    <w:lvl w:ilvl="0" w:tplc="D612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17BC6"/>
    <w:multiLevelType w:val="hybridMultilevel"/>
    <w:tmpl w:val="DE1EA11C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AC52C1"/>
    <w:multiLevelType w:val="hybridMultilevel"/>
    <w:tmpl w:val="9060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2138C"/>
    <w:multiLevelType w:val="hybridMultilevel"/>
    <w:tmpl w:val="72A6E1A4"/>
    <w:lvl w:ilvl="0" w:tplc="A35480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C12F0"/>
    <w:multiLevelType w:val="hybridMultilevel"/>
    <w:tmpl w:val="7C508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B0CDC"/>
    <w:multiLevelType w:val="hybridMultilevel"/>
    <w:tmpl w:val="DD9C670A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0A09CB"/>
    <w:multiLevelType w:val="hybridMultilevel"/>
    <w:tmpl w:val="D8606556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876CE6"/>
    <w:multiLevelType w:val="multilevel"/>
    <w:tmpl w:val="DB66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AAD6E8B"/>
    <w:multiLevelType w:val="hybridMultilevel"/>
    <w:tmpl w:val="413A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15751"/>
    <w:multiLevelType w:val="hybridMultilevel"/>
    <w:tmpl w:val="271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40668"/>
    <w:multiLevelType w:val="hybridMultilevel"/>
    <w:tmpl w:val="87705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82BF0"/>
    <w:multiLevelType w:val="hybridMultilevel"/>
    <w:tmpl w:val="8D40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15FB4"/>
    <w:multiLevelType w:val="multilevel"/>
    <w:tmpl w:val="CAC22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90C4B3A"/>
    <w:multiLevelType w:val="hybridMultilevel"/>
    <w:tmpl w:val="1514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838AA"/>
    <w:multiLevelType w:val="hybridMultilevel"/>
    <w:tmpl w:val="FCE6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D2814"/>
    <w:multiLevelType w:val="hybridMultilevel"/>
    <w:tmpl w:val="7B4A5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A1F14"/>
    <w:multiLevelType w:val="hybridMultilevel"/>
    <w:tmpl w:val="BB7C0762"/>
    <w:lvl w:ilvl="0" w:tplc="5298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1E1B73"/>
    <w:multiLevelType w:val="hybridMultilevel"/>
    <w:tmpl w:val="9FF8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05ADA"/>
    <w:multiLevelType w:val="hybridMultilevel"/>
    <w:tmpl w:val="982A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435E8"/>
    <w:multiLevelType w:val="hybridMultilevel"/>
    <w:tmpl w:val="A560DB7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3"/>
  </w:num>
  <w:num w:numId="3">
    <w:abstractNumId w:val="30"/>
  </w:num>
  <w:num w:numId="4">
    <w:abstractNumId w:val="22"/>
  </w:num>
  <w:num w:numId="5">
    <w:abstractNumId w:val="39"/>
  </w:num>
  <w:num w:numId="6">
    <w:abstractNumId w:val="7"/>
  </w:num>
  <w:num w:numId="7">
    <w:abstractNumId w:val="3"/>
  </w:num>
  <w:num w:numId="8">
    <w:abstractNumId w:val="24"/>
  </w:num>
  <w:num w:numId="9">
    <w:abstractNumId w:val="9"/>
  </w:num>
  <w:num w:numId="10">
    <w:abstractNumId w:val="5"/>
  </w:num>
  <w:num w:numId="11">
    <w:abstractNumId w:val="40"/>
  </w:num>
  <w:num w:numId="12">
    <w:abstractNumId w:val="32"/>
  </w:num>
  <w:num w:numId="13">
    <w:abstractNumId w:val="27"/>
  </w:num>
  <w:num w:numId="14">
    <w:abstractNumId w:val="31"/>
  </w:num>
  <w:num w:numId="15">
    <w:abstractNumId w:val="15"/>
  </w:num>
  <w:num w:numId="16">
    <w:abstractNumId w:val="35"/>
  </w:num>
  <w:num w:numId="17">
    <w:abstractNumId w:val="16"/>
  </w:num>
  <w:num w:numId="18">
    <w:abstractNumId w:val="18"/>
  </w:num>
  <w:num w:numId="19">
    <w:abstractNumId w:val="20"/>
  </w:num>
  <w:num w:numId="20">
    <w:abstractNumId w:val="38"/>
  </w:num>
  <w:num w:numId="21">
    <w:abstractNumId w:val="37"/>
  </w:num>
  <w:num w:numId="22">
    <w:abstractNumId w:val="17"/>
  </w:num>
  <w:num w:numId="23">
    <w:abstractNumId w:val="10"/>
  </w:num>
  <w:num w:numId="24">
    <w:abstractNumId w:val="1"/>
  </w:num>
  <w:num w:numId="25">
    <w:abstractNumId w:val="25"/>
  </w:num>
  <w:num w:numId="26">
    <w:abstractNumId w:val="8"/>
  </w:num>
  <w:num w:numId="27">
    <w:abstractNumId w:val="14"/>
  </w:num>
  <w:num w:numId="28">
    <w:abstractNumId w:val="33"/>
  </w:num>
  <w:num w:numId="29">
    <w:abstractNumId w:val="12"/>
  </w:num>
  <w:num w:numId="30">
    <w:abstractNumId w:val="6"/>
  </w:num>
  <w:num w:numId="31">
    <w:abstractNumId w:val="26"/>
  </w:num>
  <w:num w:numId="32">
    <w:abstractNumId w:val="29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4"/>
  </w:num>
  <w:num w:numId="38">
    <w:abstractNumId w:val="36"/>
  </w:num>
  <w:num w:numId="39">
    <w:abstractNumId w:val="34"/>
  </w:num>
  <w:num w:numId="40">
    <w:abstractNumId w:val="0"/>
  </w:num>
  <w:num w:numId="41">
    <w:abstractNumId w:val="21"/>
  </w:num>
  <w:num w:numId="42">
    <w:abstractNumId w:val="23"/>
  </w:num>
  <w:num w:numId="43">
    <w:abstractNumId w:val="41"/>
  </w:num>
  <w:numIdMacAtCleanup w:val="3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en Danh Nam 20166477">
    <w15:presenceInfo w15:providerId="AD" w15:userId="S::nam.nd166477@sis.hust.edu.vn::4b50d3e7-983a-456c-a07d-b121acf54011"/>
  </w15:person>
  <w15:person w15:author="quang.nguyen@aitokyolab.com">
    <w15:presenceInfo w15:providerId="Windows Live" w15:userId="88dfa7345310c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A4"/>
    <w:rsid w:val="00006CB0"/>
    <w:rsid w:val="0001099C"/>
    <w:rsid w:val="00025E46"/>
    <w:rsid w:val="00035751"/>
    <w:rsid w:val="00035E7B"/>
    <w:rsid w:val="00065718"/>
    <w:rsid w:val="00077EAA"/>
    <w:rsid w:val="0008406F"/>
    <w:rsid w:val="000A4A1D"/>
    <w:rsid w:val="000B0518"/>
    <w:rsid w:val="000D785D"/>
    <w:rsid w:val="000F7662"/>
    <w:rsid w:val="000F7AF3"/>
    <w:rsid w:val="00113268"/>
    <w:rsid w:val="00121DA0"/>
    <w:rsid w:val="00133683"/>
    <w:rsid w:val="001368DD"/>
    <w:rsid w:val="00175B04"/>
    <w:rsid w:val="0017626C"/>
    <w:rsid w:val="0018725B"/>
    <w:rsid w:val="001A0A1A"/>
    <w:rsid w:val="001C1D45"/>
    <w:rsid w:val="001E5806"/>
    <w:rsid w:val="001F4476"/>
    <w:rsid w:val="00200AB5"/>
    <w:rsid w:val="00236FC2"/>
    <w:rsid w:val="00255250"/>
    <w:rsid w:val="00257D2D"/>
    <w:rsid w:val="00264F50"/>
    <w:rsid w:val="002724AA"/>
    <w:rsid w:val="002931A9"/>
    <w:rsid w:val="002C1F55"/>
    <w:rsid w:val="002C6F7E"/>
    <w:rsid w:val="002E3D10"/>
    <w:rsid w:val="00327F7C"/>
    <w:rsid w:val="00332778"/>
    <w:rsid w:val="003347D0"/>
    <w:rsid w:val="00356DD3"/>
    <w:rsid w:val="003619D4"/>
    <w:rsid w:val="00392B34"/>
    <w:rsid w:val="003A3A2A"/>
    <w:rsid w:val="003D3DF0"/>
    <w:rsid w:val="003D734A"/>
    <w:rsid w:val="00417288"/>
    <w:rsid w:val="00421549"/>
    <w:rsid w:val="00427CE4"/>
    <w:rsid w:val="00455702"/>
    <w:rsid w:val="004662EA"/>
    <w:rsid w:val="00484A58"/>
    <w:rsid w:val="0049591F"/>
    <w:rsid w:val="004A3A87"/>
    <w:rsid w:val="004A5AE1"/>
    <w:rsid w:val="00514467"/>
    <w:rsid w:val="00521FFE"/>
    <w:rsid w:val="00551027"/>
    <w:rsid w:val="00564779"/>
    <w:rsid w:val="00571F52"/>
    <w:rsid w:val="00593D9F"/>
    <w:rsid w:val="005945D6"/>
    <w:rsid w:val="005948B7"/>
    <w:rsid w:val="005B2855"/>
    <w:rsid w:val="005F0B23"/>
    <w:rsid w:val="005F38D2"/>
    <w:rsid w:val="006129A4"/>
    <w:rsid w:val="00626B8F"/>
    <w:rsid w:val="00644D3B"/>
    <w:rsid w:val="00646FE7"/>
    <w:rsid w:val="00647EAD"/>
    <w:rsid w:val="00667C0E"/>
    <w:rsid w:val="006854A2"/>
    <w:rsid w:val="006E00CE"/>
    <w:rsid w:val="006E1461"/>
    <w:rsid w:val="006E39AC"/>
    <w:rsid w:val="006F3412"/>
    <w:rsid w:val="0070660F"/>
    <w:rsid w:val="00711D7A"/>
    <w:rsid w:val="00727697"/>
    <w:rsid w:val="0076687F"/>
    <w:rsid w:val="007757CD"/>
    <w:rsid w:val="00777F17"/>
    <w:rsid w:val="00794F1B"/>
    <w:rsid w:val="007954D1"/>
    <w:rsid w:val="007B341F"/>
    <w:rsid w:val="007B3AFB"/>
    <w:rsid w:val="007B6A98"/>
    <w:rsid w:val="007C7872"/>
    <w:rsid w:val="007D0DB2"/>
    <w:rsid w:val="007F7DC3"/>
    <w:rsid w:val="0080259A"/>
    <w:rsid w:val="00807434"/>
    <w:rsid w:val="00811C54"/>
    <w:rsid w:val="00812429"/>
    <w:rsid w:val="00820255"/>
    <w:rsid w:val="00836842"/>
    <w:rsid w:val="00871C19"/>
    <w:rsid w:val="00883FFD"/>
    <w:rsid w:val="008841F1"/>
    <w:rsid w:val="00893756"/>
    <w:rsid w:val="008A2D2E"/>
    <w:rsid w:val="008B3FBC"/>
    <w:rsid w:val="008C1D38"/>
    <w:rsid w:val="008C3128"/>
    <w:rsid w:val="008D040A"/>
    <w:rsid w:val="008E4191"/>
    <w:rsid w:val="008F5CC5"/>
    <w:rsid w:val="008F5F7F"/>
    <w:rsid w:val="00910C0B"/>
    <w:rsid w:val="00911178"/>
    <w:rsid w:val="0091563B"/>
    <w:rsid w:val="0093146E"/>
    <w:rsid w:val="00936CA4"/>
    <w:rsid w:val="009A204C"/>
    <w:rsid w:val="009A6B2C"/>
    <w:rsid w:val="009B52CF"/>
    <w:rsid w:val="009B7CBD"/>
    <w:rsid w:val="009C5CA3"/>
    <w:rsid w:val="009F44F8"/>
    <w:rsid w:val="00A20CD7"/>
    <w:rsid w:val="00A23183"/>
    <w:rsid w:val="00A36FBA"/>
    <w:rsid w:val="00A473F8"/>
    <w:rsid w:val="00A47816"/>
    <w:rsid w:val="00A57906"/>
    <w:rsid w:val="00A62B15"/>
    <w:rsid w:val="00A67D7D"/>
    <w:rsid w:val="00A70785"/>
    <w:rsid w:val="00A75405"/>
    <w:rsid w:val="00A81ABA"/>
    <w:rsid w:val="00A9273F"/>
    <w:rsid w:val="00A97368"/>
    <w:rsid w:val="00AC415E"/>
    <w:rsid w:val="00AC5EB0"/>
    <w:rsid w:val="00AF732D"/>
    <w:rsid w:val="00B17578"/>
    <w:rsid w:val="00B231B3"/>
    <w:rsid w:val="00B84672"/>
    <w:rsid w:val="00BB1BAD"/>
    <w:rsid w:val="00BD2FFF"/>
    <w:rsid w:val="00BD6BEB"/>
    <w:rsid w:val="00C03D72"/>
    <w:rsid w:val="00C04109"/>
    <w:rsid w:val="00C05255"/>
    <w:rsid w:val="00C142F0"/>
    <w:rsid w:val="00C23F46"/>
    <w:rsid w:val="00C3224D"/>
    <w:rsid w:val="00C34E9A"/>
    <w:rsid w:val="00C524F8"/>
    <w:rsid w:val="00CF05B6"/>
    <w:rsid w:val="00D50DF6"/>
    <w:rsid w:val="00D530CD"/>
    <w:rsid w:val="00D613A9"/>
    <w:rsid w:val="00D63DA1"/>
    <w:rsid w:val="00D67F1B"/>
    <w:rsid w:val="00D87825"/>
    <w:rsid w:val="00D91121"/>
    <w:rsid w:val="00DA173D"/>
    <w:rsid w:val="00DB63B8"/>
    <w:rsid w:val="00DB65DA"/>
    <w:rsid w:val="00DC6209"/>
    <w:rsid w:val="00DE35EF"/>
    <w:rsid w:val="00DF4805"/>
    <w:rsid w:val="00E001C8"/>
    <w:rsid w:val="00E01A0B"/>
    <w:rsid w:val="00E34DF3"/>
    <w:rsid w:val="00E563F4"/>
    <w:rsid w:val="00E65CAA"/>
    <w:rsid w:val="00E7463C"/>
    <w:rsid w:val="00E93645"/>
    <w:rsid w:val="00ED0FAC"/>
    <w:rsid w:val="00ED2E0C"/>
    <w:rsid w:val="00EF52E9"/>
    <w:rsid w:val="00F02052"/>
    <w:rsid w:val="00F21B28"/>
    <w:rsid w:val="00F34084"/>
    <w:rsid w:val="00F52DD9"/>
    <w:rsid w:val="00F80815"/>
    <w:rsid w:val="00FA07E6"/>
    <w:rsid w:val="00FA40EC"/>
    <w:rsid w:val="00FD0851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4BFB"/>
  <w15:chartTrackingRefBased/>
  <w15:docId w15:val="{7CA9276C-F9B1-094C-AE02-42117D0F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F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47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5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751"/>
  </w:style>
  <w:style w:type="paragraph" w:styleId="Footer">
    <w:name w:val="footer"/>
    <w:basedOn w:val="Normal"/>
    <w:link w:val="FooterChar"/>
    <w:uiPriority w:val="99"/>
    <w:unhideWhenUsed/>
    <w:rsid w:val="00035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751"/>
  </w:style>
  <w:style w:type="character" w:customStyle="1" w:styleId="Heading3Char">
    <w:name w:val="Heading 3 Char"/>
    <w:basedOn w:val="DefaultParagraphFont"/>
    <w:link w:val="Heading3"/>
    <w:uiPriority w:val="9"/>
    <w:rsid w:val="00327F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32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36FC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36FC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854A2"/>
    <w:pPr>
      <w:tabs>
        <w:tab w:val="right" w:leader="dot" w:pos="9350"/>
      </w:tabs>
      <w:spacing w:before="120" w:line="276" w:lineRule="auto"/>
      <w:ind w:left="240"/>
      <w:pPrChange w:id="0" w:author="Nguyen Danh Nam 20166477" w:date="2020-02-15T17:47:00Z">
        <w:pPr>
          <w:spacing w:before="120"/>
          <w:ind w:left="240"/>
        </w:pPr>
      </w:pPrChange>
    </w:pPr>
    <w:rPr>
      <w:rFonts w:cstheme="minorHAnsi"/>
      <w:b/>
      <w:bCs/>
      <w:sz w:val="22"/>
      <w:szCs w:val="22"/>
      <w:rPrChange w:id="0" w:author="Nguyen Danh Nam 20166477" w:date="2020-02-15T17:47:00Z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 w:bidi="ar-SA"/>
        </w:rPr>
      </w:rPrChange>
    </w:rPr>
  </w:style>
  <w:style w:type="character" w:styleId="Hyperlink">
    <w:name w:val="Hyperlink"/>
    <w:basedOn w:val="DefaultParagraphFont"/>
    <w:uiPriority w:val="99"/>
    <w:unhideWhenUsed/>
    <w:rsid w:val="00236F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6FC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6FC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6FC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6FC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6FC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6FC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6FC2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3408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34084"/>
  </w:style>
  <w:style w:type="paragraph" w:styleId="BalloonText">
    <w:name w:val="Balloon Text"/>
    <w:basedOn w:val="Normal"/>
    <w:link w:val="BalloonTextChar"/>
    <w:uiPriority w:val="99"/>
    <w:semiHidden/>
    <w:unhideWhenUsed/>
    <w:rsid w:val="00626B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8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3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1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1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1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1B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EC7BC-1592-0C44-B7B2-D55CAC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39</Pages>
  <Words>4885</Words>
  <Characters>27846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Danh Nam 20166477</dc:creator>
  <cp:keywords/>
  <dc:description/>
  <cp:lastModifiedBy>Nguyen Danh Nam 20166477</cp:lastModifiedBy>
  <cp:revision>133</cp:revision>
  <dcterms:created xsi:type="dcterms:W3CDTF">2020-02-02T06:49:00Z</dcterms:created>
  <dcterms:modified xsi:type="dcterms:W3CDTF">2020-03-05T17:30:00Z</dcterms:modified>
</cp:coreProperties>
</file>